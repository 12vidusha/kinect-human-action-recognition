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 w:rsidTr="000033E2">
            <w:trPr>
              <w:trHeight w:val="36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0033E2" w:rsidP="000033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033E2">
                      <w:rPr>
                        <w:rFonts w:asciiTheme="majorHAnsi" w:hAnsiTheme="majorHAnsi"/>
                      </w:rPr>
                      <w:t>УЧЕНИЧЕСКИ ИНСТИТУТ ПО МАТЕМАТИКАИ ИНФОРМАТИКА</w:t>
                    </w:r>
                  </w:p>
                </w:tc>
              </w:sdtContent>
            </w:sdt>
          </w:tr>
          <w:tr w:rsidR="000033E2">
            <w:trPr>
              <w:trHeight w:val="2880"/>
              <w:jc w:val="center"/>
            </w:trPr>
            <w:tc>
              <w:tcPr>
                <w:tcW w:w="5000" w:type="pct"/>
              </w:tcPr>
              <w:p w:rsidR="000033E2" w:rsidRP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ТРИНАДЕСЕТА УЧЕНИЧЕСКА КОНФЕРЕНЦИЯ</w:t>
                </w:r>
              </w:p>
              <w:p w:rsid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УК’13</w:t>
                </w:r>
              </w:p>
            </w:tc>
          </w:tr>
          <w:tr w:rsidR="008B53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53E9" w:rsidRDefault="004F5F2B" w:rsidP="008B53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Разпознаване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човешки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активности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база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3D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реконструкция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скелета</w:t>
                    </w:r>
                    <w:proofErr w:type="spellEnd"/>
                  </w:p>
                </w:tc>
              </w:sdtContent>
            </w:sdt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3E2" w:rsidRDefault="007A1B7A" w:rsidP="00F549C6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4F5F2B">
                      <w:rPr>
                        <w:b/>
                        <w:bCs/>
                      </w:rPr>
                      <w:t>Автор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: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Любомир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Янчев</w:t>
                    </w:r>
                    <w:proofErr w:type="spellEnd"/>
                  </w:sdtContent>
                </w:sdt>
                <w:r w:rsidR="00F82E5D">
                  <w:rPr>
                    <w:b/>
                    <w:bCs/>
                  </w:rPr>
                  <w:t>;</w:t>
                </w:r>
              </w:p>
              <w:p w:rsidR="000033E2" w:rsidRDefault="000033E2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</w:rPr>
                  <w:t xml:space="preserve">11 </w:t>
                </w:r>
                <w:r>
                  <w:rPr>
                    <w:b/>
                    <w:bCs/>
                    <w:lang w:val="bg-BG"/>
                  </w:rPr>
                  <w:t xml:space="preserve">клас, </w:t>
                </w:r>
                <w:r w:rsidR="00F82E5D">
                  <w:rPr>
                    <w:b/>
                    <w:bCs/>
                    <w:lang w:val="bg-BG"/>
                  </w:rPr>
                  <w:t>ЧНГ „Ерих Кестнер“</w:t>
                </w:r>
                <w:r>
                  <w:rPr>
                    <w:b/>
                    <w:bCs/>
                    <w:lang w:val="bg-BG"/>
                  </w:rPr>
                  <w:t>;</w:t>
                </w:r>
              </w:p>
              <w:p w:rsidR="00761B5E" w:rsidRPr="000033E2" w:rsidRDefault="00F82E5D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  <w:lang w:val="bg-BG"/>
                  </w:rPr>
                  <w:t>София</w:t>
                </w:r>
                <w:r w:rsidR="00761B5E">
                  <w:rPr>
                    <w:b/>
                    <w:bCs/>
                  </w:rPr>
                  <w:t>;</w:t>
                </w:r>
                <w:r w:rsidR="00761B5E">
                  <w:rPr>
                    <w:b/>
                    <w:bCs/>
                  </w:rPr>
                  <w:br/>
                </w:r>
                <w:hyperlink r:id="rId9" w:history="1">
                  <w:r w:rsidR="00761B5E" w:rsidRPr="003D0605">
                    <w:rPr>
                      <w:rStyle w:val="Hyperlink"/>
                      <w:bCs/>
                    </w:rPr>
                    <w:t>yanchev.lyubomir@gmail.com</w:t>
                  </w:r>
                </w:hyperlink>
              </w:p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1F37" w:rsidRPr="00761B5E" w:rsidRDefault="00D81059" w:rsidP="00F82E5D">
                <w:pPr>
                  <w:pStyle w:val="NoSpacing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Ръководител: Светослав Колев</w:t>
                </w:r>
                <w:r w:rsidR="00F549C6">
                  <w:rPr>
                    <w:b/>
                    <w:bCs/>
                    <w:lang w:val="bg-BG"/>
                  </w:rPr>
                  <w:t>;</w:t>
                </w:r>
                <w:r w:rsidR="00253AFC">
                  <w:rPr>
                    <w:b/>
                    <w:bCs/>
                    <w:lang w:val="bg-BG"/>
                  </w:rPr>
                  <w:t xml:space="preserve"> </w:t>
                </w:r>
                <w:r w:rsidR="00253AFC">
                  <w:rPr>
                    <w:b/>
                    <w:bCs/>
                    <w:lang w:val="bg-BG"/>
                  </w:rPr>
                  <w:br/>
                </w:r>
                <w:r w:rsidR="00253AFC" w:rsidRPr="00253AFC">
                  <w:rPr>
                    <w:b/>
                    <w:bCs/>
                    <w:lang w:val="bg-BG"/>
                  </w:rPr>
                  <w:t>University of Washington</w:t>
                </w:r>
                <w:r w:rsidR="00761B5E">
                  <w:rPr>
                    <w:b/>
                    <w:bCs/>
                  </w:rPr>
                  <w:t>;</w:t>
                </w:r>
              </w:p>
              <w:p w:rsidR="007754EF" w:rsidRPr="007754EF" w:rsidRDefault="007A1B7A" w:rsidP="00CD5BE3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10" w:history="1">
                  <w:r w:rsidR="00CD5BE3" w:rsidRPr="007847B5">
                    <w:rPr>
                      <w:rStyle w:val="Hyperlink"/>
                      <w:shd w:val="clear" w:color="auto" w:fill="FFFFFF"/>
                    </w:rPr>
                    <w:t>swetko@cs.washington.edu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81EAC" w:rsidRDefault="00B80E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41223050" w:history="1">
            <w:r w:rsidR="00481EAC" w:rsidRPr="004F53A4">
              <w:rPr>
                <w:rStyle w:val="Hyperlink"/>
                <w:noProof/>
                <w:lang w:val="bg-BG"/>
              </w:rPr>
              <w:t>Абстракт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_Toc341223050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2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1" w:history="1">
            <w:r w:rsidR="00481EAC" w:rsidRPr="004F53A4">
              <w:rPr>
                <w:rStyle w:val="Hyperlink"/>
                <w:noProof/>
                <w:lang w:val="bg-BG"/>
              </w:rPr>
              <w:t>Въведение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_Toc341223051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2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HYPERLINK \l "_Toc341223052" </w:instrText>
          </w:r>
          <w:r>
            <w:fldChar w:fldCharType="separate"/>
          </w:r>
          <w:r w:rsidR="00481EAC" w:rsidRPr="004F53A4">
            <w:rPr>
              <w:rStyle w:val="Hyperlink"/>
              <w:noProof/>
              <w:lang w:val="bg-BG"/>
            </w:rPr>
            <w:t>Предишна работа</w:t>
          </w:r>
          <w:r w:rsidR="00481EAC">
            <w:rPr>
              <w:noProof/>
              <w:webHidden/>
            </w:rPr>
            <w:tab/>
          </w:r>
          <w:r w:rsidR="00481EAC">
            <w:rPr>
              <w:noProof/>
              <w:webHidden/>
            </w:rPr>
            <w:fldChar w:fldCharType="begin"/>
          </w:r>
          <w:r w:rsidR="00481EAC">
            <w:rPr>
              <w:noProof/>
              <w:webHidden/>
            </w:rPr>
            <w:instrText xml:space="preserve"> PAGEREF _Toc341223052 \h </w:instrText>
          </w:r>
          <w:r w:rsidR="00481EAC">
            <w:rPr>
              <w:noProof/>
              <w:webHidden/>
            </w:rPr>
          </w:r>
          <w:r w:rsidR="00481EAC">
            <w:rPr>
              <w:noProof/>
              <w:webHidden/>
            </w:rPr>
            <w:fldChar w:fldCharType="separate"/>
          </w:r>
          <w:ins w:id="0" w:author="Lyubo" w:date="2012-11-24T14:23:00Z">
            <w:r w:rsidR="0052684F">
              <w:rPr>
                <w:noProof/>
                <w:webHidden/>
              </w:rPr>
              <w:t>3</w:t>
            </w:r>
          </w:ins>
          <w:del w:id="1" w:author="Lyubo" w:date="2012-11-21T19:52:00Z">
            <w:r w:rsidR="00481EAC" w:rsidDel="007C4124">
              <w:rPr>
                <w:noProof/>
                <w:webHidden/>
              </w:rPr>
              <w:delText>2</w:delText>
            </w:r>
          </w:del>
          <w:r w:rsidR="00481EA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81EAC" w:rsidRDefault="007A1B7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3" w:history="1">
            <w:r w:rsidR="00481EAC" w:rsidRPr="004F53A4">
              <w:rPr>
                <w:rStyle w:val="Hyperlink"/>
                <w:noProof/>
                <w:lang w:val="bg-BG"/>
              </w:rPr>
              <w:t>Методи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_Toc341223053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3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4" w:history="1">
            <w:r w:rsidR="00481EAC" w:rsidRPr="004F53A4">
              <w:rPr>
                <w:rStyle w:val="Hyperlink"/>
                <w:noProof/>
                <w:lang w:val="bg-BG"/>
              </w:rPr>
              <w:t>Ъгли и ротация на ставите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_Toc341223054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3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5" w:history="1">
            <w:r w:rsidR="00481EAC" w:rsidRPr="004F53A4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_Toc341223055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3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6" w:history="1">
            <w:r w:rsidR="00481EAC" w:rsidRPr="004F53A4">
              <w:rPr>
                <w:rStyle w:val="Hyperlink"/>
                <w:noProof/>
                <w:lang w:val="bg-BG"/>
              </w:rPr>
              <w:t>Представяне на ротацията на ставите чрез геометрични кватерниони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_Toc341223056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4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7" w:history="1">
            <w:r w:rsidR="00481EAC" w:rsidRPr="004F53A4">
              <w:rPr>
                <w:rStyle w:val="Hyperlink"/>
                <w:noProof/>
                <w:lang w:val="bg-BG"/>
              </w:rPr>
              <w:t>Заключение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_Toc341223057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4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8" w:history="1">
            <w:r w:rsidR="00481EAC" w:rsidRPr="004F53A4">
              <w:rPr>
                <w:rStyle w:val="Hyperlink"/>
                <w:noProof/>
                <w:lang w:val="bg-BG"/>
              </w:rPr>
              <w:t>Селекция на най-информативни стави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_Toc341223058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4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9" w:history="1">
            <w:r w:rsidR="00481EAC" w:rsidRPr="004F53A4">
              <w:rPr>
                <w:rStyle w:val="Hyperlink"/>
                <w:noProof/>
                <w:lang w:val="bg-BG"/>
              </w:rPr>
              <w:t>Сравняване на движения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_Toc341223059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6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0" w:history="1">
            <w:r w:rsidR="00481EAC" w:rsidRPr="004F53A4">
              <w:rPr>
                <w:rStyle w:val="Hyperlink"/>
                <w:noProof/>
              </w:rPr>
              <w:t>Dynamic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time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warping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(</w:t>
            </w:r>
            <w:r w:rsidR="00481EAC" w:rsidRPr="004F53A4">
              <w:rPr>
                <w:rStyle w:val="Hyperlink"/>
                <w:noProof/>
              </w:rPr>
              <w:t>DWT</w:t>
            </w:r>
            <w:r w:rsidR="00481EAC" w:rsidRPr="004F53A4">
              <w:rPr>
                <w:rStyle w:val="Hyperlink"/>
                <w:noProof/>
                <w:lang w:val="bg-BG"/>
              </w:rPr>
              <w:t>)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_Toc341223060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7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1" w:history="1">
            <w:r w:rsidR="00481EAC" w:rsidRPr="004F53A4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_Toc341223061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8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2" w:history="1">
            <w:r w:rsidR="00481EAC" w:rsidRPr="004F53A4">
              <w:rPr>
                <w:rStyle w:val="Hyperlink"/>
                <w:noProof/>
                <w:lang w:val="bg-BG"/>
              </w:rPr>
              <w:t>Използване на „прозорец”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_Toc341223062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8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3" w:history="1">
            <w:r w:rsidR="00481EAC" w:rsidRPr="004F53A4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_Toc341223063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8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4" w:history="1">
            <w:r w:rsidR="00481EAC" w:rsidRPr="004F53A4">
              <w:rPr>
                <w:rStyle w:val="Hyperlink"/>
                <w:noProof/>
                <w:lang w:val="bg-BG"/>
              </w:rPr>
              <w:t>Заключение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_Toc341223064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5" w:history="1">
            <w:r w:rsidR="00481EAC" w:rsidRPr="004F53A4">
              <w:rPr>
                <w:rStyle w:val="Hyperlink"/>
                <w:noProof/>
              </w:rPr>
              <w:t>Имплементация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_Toc341223065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6" w:history="1">
            <w:r w:rsidR="00481EAC" w:rsidRPr="004F53A4">
              <w:rPr>
                <w:rStyle w:val="Hyperlink"/>
                <w:noProof/>
                <w:lang w:val="bg-BG"/>
              </w:rPr>
              <w:t>Използвани технологии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_Toc341223066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7" w:history="1">
            <w:r w:rsidR="00481EAC" w:rsidRPr="004F53A4">
              <w:rPr>
                <w:rStyle w:val="Hyperlink"/>
                <w:noProof/>
              </w:rPr>
              <w:t>Kinect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SDK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_Toc341223067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8" w:history="1">
            <w:r w:rsidR="00481EAC" w:rsidRPr="004F53A4">
              <w:rPr>
                <w:rStyle w:val="Hyperlink"/>
                <w:noProof/>
              </w:rPr>
              <w:t>C</w:t>
            </w:r>
            <w:r w:rsidR="00481EAC" w:rsidRPr="004F53A4">
              <w:rPr>
                <w:rStyle w:val="Hyperlink"/>
                <w:noProof/>
                <w:lang w:val="bg-BG"/>
              </w:rPr>
              <w:t># &amp; .</w:t>
            </w:r>
            <w:r w:rsidR="00481EAC" w:rsidRPr="004F53A4">
              <w:rPr>
                <w:rStyle w:val="Hyperlink"/>
                <w:noProof/>
              </w:rPr>
              <w:t>NET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_Toc341223068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9" w:history="1">
            <w:r w:rsidR="00481EAC" w:rsidRPr="004F53A4">
              <w:rPr>
                <w:rStyle w:val="Hyperlink"/>
                <w:noProof/>
                <w:lang w:val="bg-BG"/>
              </w:rPr>
              <w:t>Възможни приложения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_Toc341223069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70" w:history="1">
            <w:r w:rsidR="00481EAC" w:rsidRPr="004F53A4">
              <w:rPr>
                <w:rStyle w:val="Hyperlink"/>
                <w:noProof/>
                <w:lang w:val="bg-BG"/>
              </w:rPr>
              <w:t>Допълнителни имплементации и тестове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_Toc341223070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10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71" w:history="1">
            <w:r w:rsidR="00481EAC" w:rsidRPr="004F53A4">
              <w:rPr>
                <w:rStyle w:val="Hyperlink"/>
                <w:noProof/>
              </w:rPr>
              <w:t>Minimal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Variance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Matching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(</w:t>
            </w:r>
            <w:r w:rsidR="00481EAC" w:rsidRPr="004F53A4">
              <w:rPr>
                <w:rStyle w:val="Hyperlink"/>
                <w:noProof/>
              </w:rPr>
              <w:t>MVM</w:t>
            </w:r>
            <w:r w:rsidR="00481EAC" w:rsidRPr="004F53A4">
              <w:rPr>
                <w:rStyle w:val="Hyperlink"/>
                <w:noProof/>
                <w:lang w:val="bg-BG"/>
              </w:rPr>
              <w:t>)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_Toc341223071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52684F">
              <w:rPr>
                <w:noProof/>
                <w:webHidden/>
              </w:rPr>
              <w:t>10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7A1B7A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HYPERLINK \l "_Toc341223072" </w:instrText>
          </w:r>
          <w:r>
            <w:fldChar w:fldCharType="separate"/>
          </w:r>
          <w:r w:rsidR="00481EAC" w:rsidRPr="004F53A4">
            <w:rPr>
              <w:rStyle w:val="Hyperlink"/>
              <w:noProof/>
              <w:lang w:val="bg-BG"/>
            </w:rPr>
            <w:t>Алгоритъмът, който измислих!</w:t>
          </w:r>
          <w:r w:rsidR="00481EAC">
            <w:rPr>
              <w:noProof/>
              <w:webHidden/>
            </w:rPr>
            <w:tab/>
          </w:r>
          <w:r w:rsidR="00481EAC">
            <w:rPr>
              <w:noProof/>
              <w:webHidden/>
            </w:rPr>
            <w:fldChar w:fldCharType="begin"/>
          </w:r>
          <w:r w:rsidR="00481EAC">
            <w:rPr>
              <w:noProof/>
              <w:webHidden/>
            </w:rPr>
            <w:instrText xml:space="preserve"> PAGEREF _Toc341223072 \h </w:instrText>
          </w:r>
          <w:r w:rsidR="00481EAC">
            <w:rPr>
              <w:noProof/>
              <w:webHidden/>
            </w:rPr>
            <w:fldChar w:fldCharType="separate"/>
          </w:r>
          <w:ins w:id="2" w:author="Lyubo" w:date="2012-11-24T14:23:00Z">
            <w:r w:rsidR="0052684F">
              <w:rPr>
                <w:b/>
                <w:bCs/>
                <w:noProof/>
                <w:webHidden/>
              </w:rPr>
              <w:t>Error! Bookmark not defined.</w:t>
            </w:r>
          </w:ins>
          <w:del w:id="3" w:author="Lyubo" w:date="2012-11-24T14:23:00Z">
            <w:r w:rsidR="007C4124" w:rsidDel="0052684F">
              <w:rPr>
                <w:noProof/>
                <w:webHidden/>
              </w:rPr>
              <w:delText>10</w:delText>
            </w:r>
          </w:del>
          <w:r w:rsidR="00481EA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81EAC" w:rsidRDefault="007A1B7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HYPERLINK \l "_Toc341223073" </w:instrText>
          </w:r>
          <w:r>
            <w:fldChar w:fldCharType="separate"/>
          </w:r>
          <w:r w:rsidR="00481EAC" w:rsidRPr="004F53A4">
            <w:rPr>
              <w:rStyle w:val="Hyperlink"/>
              <w:noProof/>
              <w:lang w:val="bg-BG"/>
            </w:rPr>
            <w:t>Заключение</w:t>
          </w:r>
          <w:r w:rsidR="00481EAC">
            <w:rPr>
              <w:noProof/>
              <w:webHidden/>
            </w:rPr>
            <w:tab/>
          </w:r>
          <w:r w:rsidR="00481EAC">
            <w:rPr>
              <w:noProof/>
              <w:webHidden/>
            </w:rPr>
            <w:fldChar w:fldCharType="begin"/>
          </w:r>
          <w:r w:rsidR="00481EAC">
            <w:rPr>
              <w:noProof/>
              <w:webHidden/>
            </w:rPr>
            <w:instrText xml:space="preserve"> PAGEREF _Toc341223073 \h </w:instrText>
          </w:r>
          <w:r w:rsidR="00481EAC">
            <w:rPr>
              <w:noProof/>
              <w:webHidden/>
            </w:rPr>
          </w:r>
          <w:r w:rsidR="00481EAC">
            <w:rPr>
              <w:noProof/>
              <w:webHidden/>
            </w:rPr>
            <w:fldChar w:fldCharType="separate"/>
          </w:r>
          <w:ins w:id="4" w:author="Lyubo" w:date="2012-11-24T14:23:00Z">
            <w:r w:rsidR="0052684F">
              <w:rPr>
                <w:noProof/>
                <w:webHidden/>
              </w:rPr>
              <w:t>11</w:t>
            </w:r>
          </w:ins>
          <w:del w:id="5" w:author="Lyubo" w:date="2012-11-24T14:23:00Z">
            <w:r w:rsidR="007C4124" w:rsidDel="0052684F">
              <w:rPr>
                <w:noProof/>
                <w:webHidden/>
              </w:rPr>
              <w:delText>10</w:delText>
            </w:r>
          </w:del>
          <w:r w:rsidR="00481EA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81EAC" w:rsidRDefault="007A1B7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HYPERLINK \l "_Toc341223074" </w:instrText>
          </w:r>
          <w:r>
            <w:fldChar w:fldCharType="separate"/>
          </w:r>
          <w:r w:rsidR="00481EAC" w:rsidRPr="004F53A4">
            <w:rPr>
              <w:rStyle w:val="Hyperlink"/>
              <w:noProof/>
              <w:lang w:val="bg-BG"/>
            </w:rPr>
            <w:t>Използвана литература</w:t>
          </w:r>
          <w:r w:rsidR="00481EAC">
            <w:rPr>
              <w:noProof/>
              <w:webHidden/>
            </w:rPr>
            <w:tab/>
          </w:r>
          <w:r w:rsidR="00481EAC">
            <w:rPr>
              <w:noProof/>
              <w:webHidden/>
            </w:rPr>
            <w:fldChar w:fldCharType="begin"/>
          </w:r>
          <w:r w:rsidR="00481EAC">
            <w:rPr>
              <w:noProof/>
              <w:webHidden/>
            </w:rPr>
            <w:instrText xml:space="preserve"> PAGEREF _Toc341223074 \h </w:instrText>
          </w:r>
          <w:r w:rsidR="00481EAC">
            <w:rPr>
              <w:noProof/>
              <w:webHidden/>
            </w:rPr>
          </w:r>
          <w:r w:rsidR="00481EAC">
            <w:rPr>
              <w:noProof/>
              <w:webHidden/>
            </w:rPr>
            <w:fldChar w:fldCharType="separate"/>
          </w:r>
          <w:ins w:id="6" w:author="Lyubo" w:date="2012-11-24T14:23:00Z">
            <w:r w:rsidR="0052684F">
              <w:rPr>
                <w:noProof/>
                <w:webHidden/>
              </w:rPr>
              <w:t>12</w:t>
            </w:r>
          </w:ins>
          <w:del w:id="7" w:author="Lyubo" w:date="2012-11-24T14:23:00Z">
            <w:r w:rsidR="007C4124" w:rsidDel="0052684F">
              <w:rPr>
                <w:noProof/>
                <w:webHidden/>
              </w:rPr>
              <w:delText>11</w:delText>
            </w:r>
          </w:del>
          <w:r w:rsidR="00481EA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8" w:name="_Toc341223050"/>
      <w:r>
        <w:rPr>
          <w:lang w:val="bg-BG"/>
        </w:rPr>
        <w:lastRenderedPageBreak/>
        <w:t>Абстракт</w:t>
      </w:r>
      <w:bookmarkEnd w:id="8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201769" w:rsidRDefault="000D51C3" w:rsidP="00297F41">
      <w:pPr>
        <w:rPr>
          <w:ins w:id="9" w:author="Lyubo" w:date="2012-11-13T16:39:00Z"/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разработения алгоритъм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>сензор. Чрез извършването на малка модификация, алгоритъмът би могъл да се използва за разпознаване и на друг вид зависимости.</w:t>
      </w:r>
      <w:r w:rsidR="00034FEC">
        <w:rPr>
          <w:lang w:val="bg-BG"/>
        </w:rPr>
        <w:t xml:space="preserve"> </w:t>
      </w:r>
    </w:p>
    <w:p w:rsidR="00360ED7" w:rsidRDefault="003D1506" w:rsidP="00360ED7">
      <w:pPr>
        <w:rPr>
          <w:ins w:id="10" w:author="Lyubo" w:date="2012-11-13T16:39:00Z"/>
          <w:lang w:val="bg-BG"/>
        </w:rPr>
      </w:pPr>
      <w:ins w:id="11" w:author="Lyubo" w:date="2012-11-21T19:36:00Z">
        <w:r>
          <w:rPr>
            <w:lang w:val="bg-BG"/>
          </w:rPr>
          <w:t>В процес на развитие е</w:t>
        </w:r>
      </w:ins>
      <w:ins w:id="12" w:author="Lyubo" w:date="2012-11-13T16:39:00Z">
        <w:r w:rsidR="00360ED7">
          <w:rPr>
            <w:lang w:val="bg-BG"/>
          </w:rPr>
          <w:t xml:space="preserve"> сравнение между разработения алгоритъм</w:t>
        </w:r>
      </w:ins>
      <w:ins w:id="13" w:author="Lyubo" w:date="2012-11-21T01:02:00Z">
        <w:r w:rsidR="00481EAC" w:rsidRPr="00481EAC">
          <w:rPr>
            <w:lang w:val="bg-BG"/>
            <w:rPrChange w:id="14" w:author="Lyubo" w:date="2012-11-21T01:02:00Z">
              <w:rPr/>
            </w:rPrChange>
          </w:rPr>
          <w:t xml:space="preserve">, </w:t>
        </w:r>
      </w:ins>
      <w:ins w:id="15" w:author="Lyubo" w:date="2012-11-13T16:39:00Z">
        <w:r w:rsidR="00360ED7">
          <w:rPr>
            <w:lang w:val="bg-BG"/>
          </w:rPr>
          <w:t xml:space="preserve"> традиционно използваните </w:t>
        </w:r>
      </w:ins>
      <w:ins w:id="16" w:author="Lyubo" w:date="2012-11-21T01:03:00Z">
        <w:r w:rsidR="00481EAC">
          <w:rPr>
            <w:lang w:val="bg-BG"/>
          </w:rPr>
          <w:t>и някои нестандартни подходи</w:t>
        </w:r>
      </w:ins>
      <w:ins w:id="17" w:author="Lyubo" w:date="2012-11-21T19:36:00Z">
        <w:r>
          <w:rPr>
            <w:lang w:val="bg-BG"/>
          </w:rPr>
          <w:t xml:space="preserve">, описани в секцията </w:t>
        </w:r>
      </w:ins>
      <w:ins w:id="18" w:author="Lyubo" w:date="2012-11-21T19:37:00Z">
        <w:r>
          <w:rPr>
            <w:lang w:val="bg-BG"/>
          </w:rPr>
          <w:t>„</w:t>
        </w:r>
        <w:r>
          <w:rPr>
            <w:lang w:val="bg-BG"/>
          </w:rPr>
          <w:fldChar w:fldCharType="begin"/>
        </w:r>
        <w:r>
          <w:rPr>
            <w:lang w:val="bg-BG"/>
          </w:rPr>
          <w:instrText xml:space="preserve"> REF _Ref341289950 \h </w:instrText>
        </w:r>
      </w:ins>
      <w:r>
        <w:rPr>
          <w:lang w:val="bg-BG"/>
        </w:rPr>
      </w:r>
      <w:r>
        <w:rPr>
          <w:lang w:val="bg-BG"/>
        </w:rPr>
        <w:fldChar w:fldCharType="separate"/>
      </w:r>
      <w:ins w:id="19" w:author="Lyubo" w:date="2012-11-24T14:23:00Z">
        <w:r w:rsidR="0052684F">
          <w:rPr>
            <w:lang w:val="bg-BG"/>
          </w:rPr>
          <w:t>Допълнителни имплементации и тестове</w:t>
        </w:r>
      </w:ins>
      <w:ins w:id="20" w:author="Lyubo" w:date="2012-11-21T19:37:00Z">
        <w:r>
          <w:rPr>
            <w:lang w:val="bg-BG"/>
          </w:rPr>
          <w:fldChar w:fldCharType="end"/>
        </w:r>
        <w:r>
          <w:rPr>
            <w:lang w:val="bg-BG"/>
          </w:rPr>
          <w:t>“</w:t>
        </w:r>
      </w:ins>
      <w:ins w:id="21" w:author="Lyubo" w:date="2012-11-13T16:39:00Z">
        <w:r w:rsidR="00360ED7">
          <w:rPr>
            <w:lang w:val="bg-BG"/>
          </w:rPr>
          <w:t xml:space="preserve"> </w:t>
        </w:r>
      </w:ins>
    </w:p>
    <w:p w:rsidR="00360ED7" w:rsidDel="00360ED7" w:rsidRDefault="00360ED7" w:rsidP="00297F41">
      <w:pPr>
        <w:rPr>
          <w:del w:id="22" w:author="Lyubo" w:date="2012-11-13T16:39:00Z"/>
          <w:lang w:val="bg-BG"/>
        </w:rPr>
      </w:pPr>
    </w:p>
    <w:p w:rsidR="00FF188B" w:rsidRDefault="00FF188B" w:rsidP="000B6F67">
      <w:pPr>
        <w:pStyle w:val="Heading1"/>
        <w:rPr>
          <w:lang w:val="bg-BG"/>
        </w:rPr>
      </w:pPr>
      <w:bookmarkStart w:id="23" w:name="_Toc341223051"/>
      <w:r>
        <w:rPr>
          <w:lang w:val="bg-BG"/>
        </w:rPr>
        <w:t>Въведение</w:t>
      </w:r>
      <w:bookmarkEnd w:id="23"/>
    </w:p>
    <w:p w:rsidR="00262122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>В миналото</w:t>
      </w:r>
      <w:del w:id="24" w:author="Lyubo" w:date="2012-11-13T16:39:00Z">
        <w:r w:rsidDel="00360ED7">
          <w:rPr>
            <w:lang w:val="bg-BG"/>
          </w:rPr>
          <w:delText>,</w:delText>
        </w:r>
      </w:del>
      <w:r>
        <w:rPr>
          <w:lang w:val="bg-BG"/>
        </w:rPr>
        <w:t xml:space="preserve"> екстракцията на точна информация за скелета от монокулярни камери бе труден за </w:t>
      </w:r>
      <w:del w:id="25" w:author="Lyubo" w:date="2012-11-13T16:39:00Z">
        <w:r w:rsidDel="00360ED7">
          <w:rPr>
            <w:lang w:val="bg-BG"/>
          </w:rPr>
          <w:delText xml:space="preserve">имплементация </w:delText>
        </w:r>
      </w:del>
      <w:ins w:id="26" w:author="Lyubo" w:date="2012-11-13T16:39:00Z">
        <w:r w:rsidR="00360ED7">
          <w:rPr>
            <w:lang w:val="bg-BG"/>
          </w:rPr>
          <w:t xml:space="preserve">реализация </w:t>
        </w:r>
      </w:ins>
      <w:r>
        <w:rPr>
          <w:lang w:val="bg-BG"/>
        </w:rPr>
        <w:t>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</w:t>
      </w:r>
      <w:ins w:id="27" w:author="Lyubo" w:date="2012-11-13T16:40:00Z">
        <w:r w:rsidR="00360ED7">
          <w:rPr>
            <w:lang w:val="bg-BG"/>
          </w:rPr>
          <w:t>, което ограничава приложението им.</w:t>
        </w:r>
      </w:ins>
      <w:del w:id="28" w:author="Lyubo" w:date="2012-11-13T16:40:00Z">
        <w:r w:rsidR="000148E5" w:rsidDel="00360ED7">
          <w:rPr>
            <w:lang w:val="bg-BG"/>
          </w:rPr>
          <w:delText>.</w:delText>
        </w:r>
      </w:del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ins w:id="29" w:author="Lyubo" w:date="2012-11-13T16:41:00Z">
        <w:r w:rsidR="00360ED7" w:rsidRPr="00360ED7">
          <w:rPr>
            <w:lang w:val="bg-BG"/>
          </w:rPr>
          <w:t xml:space="preserve"> </w:t>
        </w:r>
      </w:ins>
      <w:customXmlInsRangeStart w:id="30" w:author="Lyubo" w:date="2012-11-13T16:41:00Z"/>
      <w:sdt>
        <w:sdtPr>
          <w:rPr>
            <w:lang w:val="bg-BG"/>
          </w:rPr>
          <w:id w:val="-820426709"/>
          <w:citation/>
        </w:sdtPr>
        <w:sdtContent>
          <w:customXmlInsRangeEnd w:id="30"/>
          <w:ins w:id="31" w:author="Lyubo" w:date="2012-11-13T16:41:00Z">
            <w:r w:rsidR="00360ED7">
              <w:rPr>
                <w:lang w:val="bg-BG"/>
              </w:rPr>
              <w:fldChar w:fldCharType="begin"/>
            </w:r>
            <w:r w:rsidR="00360ED7">
              <w:rPr>
                <w:lang w:val="bg-BG"/>
              </w:rPr>
              <w:instrText xml:space="preserve">CITATION All09 \l 1026 </w:instrText>
            </w:r>
            <w:r w:rsidR="00360ED7">
              <w:rPr>
                <w:lang w:val="bg-BG"/>
              </w:rPr>
              <w:fldChar w:fldCharType="separate"/>
            </w:r>
          </w:ins>
          <w:r w:rsidR="00DD7337" w:rsidRPr="00DD7337">
            <w:rPr>
              <w:noProof/>
              <w:lang w:val="bg-BG"/>
            </w:rPr>
            <w:t>(1)</w:t>
          </w:r>
          <w:ins w:id="32" w:author="Lyubo" w:date="2012-11-13T16:41:00Z">
            <w:r w:rsidR="00360ED7">
              <w:rPr>
                <w:lang w:val="bg-BG"/>
              </w:rPr>
              <w:fldChar w:fldCharType="end"/>
            </w:r>
          </w:ins>
          <w:customXmlInsRangeStart w:id="33" w:author="Lyubo" w:date="2012-11-13T16:41:00Z"/>
        </w:sdtContent>
      </w:sdt>
      <w:customXmlInsRangeEnd w:id="33"/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</w:t>
      </w:r>
      <w:del w:id="34" w:author="Lyubo" w:date="2012-11-13T16:41:00Z">
        <w:r w:rsidR="00B70D91" w:rsidDel="00360ED7">
          <w:rPr>
            <w:lang w:val="bg-BG"/>
          </w:rPr>
          <w:delText xml:space="preserve"> </w:delText>
        </w:r>
      </w:del>
      <w:customXmlDelRangeStart w:id="35" w:author="Lyubo" w:date="2012-11-13T16:41:00Z"/>
      <w:sdt>
        <w:sdtPr>
          <w:rPr>
            <w:lang w:val="bg-BG"/>
          </w:rPr>
          <w:id w:val="1089892491"/>
          <w:citation/>
        </w:sdtPr>
        <w:sdtContent>
          <w:customXmlDelRangeEnd w:id="35"/>
          <w:del w:id="36" w:author="Lyubo" w:date="2012-11-13T16:41:00Z">
            <w:r w:rsidR="00B80E2A" w:rsidDel="00360ED7">
              <w:rPr>
                <w:lang w:val="bg-BG"/>
              </w:rPr>
              <w:fldChar w:fldCharType="begin"/>
            </w:r>
            <w:r w:rsidR="005331E3" w:rsidDel="00360ED7">
              <w:rPr>
                <w:lang w:val="bg-BG"/>
              </w:rPr>
              <w:delInstrText xml:space="preserve">CITATION All09 \l 1026 </w:delInstrText>
            </w:r>
            <w:r w:rsidR="00B80E2A" w:rsidDel="00360ED7">
              <w:rPr>
                <w:lang w:val="bg-BG"/>
              </w:rPr>
              <w:fldChar w:fldCharType="separate"/>
            </w:r>
            <w:r w:rsidR="006643B1" w:rsidRPr="006643B1" w:rsidDel="00360ED7">
              <w:rPr>
                <w:noProof/>
                <w:lang w:val="bg-BG"/>
              </w:rPr>
              <w:delText>[1]</w:delText>
            </w:r>
            <w:r w:rsidR="00B80E2A" w:rsidDel="00360ED7">
              <w:rPr>
                <w:lang w:val="bg-BG"/>
              </w:rPr>
              <w:fldChar w:fldCharType="end"/>
            </w:r>
          </w:del>
          <w:customXmlDelRangeStart w:id="37" w:author="Lyubo" w:date="2012-11-13T16:41:00Z"/>
        </w:sdtContent>
      </w:sdt>
      <w:customXmlDelRangeEnd w:id="37"/>
      <w:r w:rsidR="000D51C3">
        <w:rPr>
          <w:lang w:val="bg-BG"/>
        </w:rPr>
        <w:t>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 xml:space="preserve">устройства върху </w:t>
      </w:r>
      <w:del w:id="38" w:author="Lyubo" w:date="2012-11-21T01:04:00Z">
        <w:r w:rsidR="00041AF5" w:rsidDel="00481EAC">
          <w:rPr>
            <w:lang w:val="bg-BG"/>
          </w:rPr>
          <w:delText>потребителите</w:delText>
        </w:r>
      </w:del>
      <w:ins w:id="39" w:author="Lyubo" w:date="2012-11-21T01:04:00Z">
        <w:r w:rsidR="00481EAC">
          <w:rPr>
            <w:lang w:val="bg-BG"/>
          </w:rPr>
          <w:t>ползвателите</w:t>
        </w:r>
      </w:ins>
      <w:r w:rsidR="00041AF5">
        <w:rPr>
          <w:lang w:val="bg-BG"/>
        </w:rPr>
        <w:t>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 xml:space="preserve">, използващи монокулярни камери, разпознаващи хора и </w:t>
      </w:r>
      <w:del w:id="40" w:author="Lyubo" w:date="2012-11-13T16:41:00Z">
        <w:r w:rsidR="00041AF5" w:rsidDel="00360ED7">
          <w:rPr>
            <w:lang w:val="bg-BG"/>
          </w:rPr>
          <w:delText>даващ</w:delText>
        </w:r>
        <w:r w:rsidR="00BC2CF7" w:rsidDel="00360ED7">
          <w:rPr>
            <w:lang w:val="bg-BG"/>
          </w:rPr>
          <w:delText>и</w:delText>
        </w:r>
        <w:r w:rsidR="00041AF5" w:rsidDel="00360ED7">
          <w:rPr>
            <w:lang w:val="bg-BG"/>
          </w:rPr>
          <w:delText xml:space="preserve"> </w:delText>
        </w:r>
      </w:del>
      <w:ins w:id="41" w:author="Lyubo" w:date="2012-11-13T16:41:00Z">
        <w:r w:rsidR="00360ED7">
          <w:rPr>
            <w:lang w:val="bg-BG"/>
          </w:rPr>
          <w:t xml:space="preserve">предоставящи </w:t>
        </w:r>
      </w:ins>
      <w:r w:rsidR="00041AF5">
        <w:rPr>
          <w:lang w:val="bg-BG"/>
        </w:rPr>
        <w:t>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ins w:id="42" w:author="Lyubo" w:date="2012-11-13T16:42:00Z">
        <w:r w:rsidR="00360ED7">
          <w:rPr>
            <w:lang w:val="bg-BG"/>
          </w:rPr>
          <w:t>, дори</w:t>
        </w:r>
      </w:ins>
      <w:del w:id="43" w:author="Lyubo" w:date="2012-11-13T16:42:00Z">
        <w:r w:rsidR="000D51C3" w:rsidDel="00360ED7">
          <w:rPr>
            <w:lang w:val="bg-BG"/>
          </w:rPr>
          <w:delText>,</w:delText>
        </w:r>
      </w:del>
      <w:r w:rsidR="000D51C3">
        <w:rPr>
          <w:lang w:val="bg-BG"/>
        </w:rPr>
        <w:t xml:space="preserve"> конкурентни на методите, използващи маркери.</w:t>
      </w:r>
    </w:p>
    <w:p w:rsidR="00BD3287" w:rsidRDefault="00BD3287" w:rsidP="005331E3">
      <w:pPr>
        <w:rPr>
          <w:ins w:id="44" w:author="Lyubo" w:date="2012-11-18T17:58:00Z"/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816347" w:rsidRPr="00B7104D" w:rsidRDefault="00816347">
      <w:pPr>
        <w:rPr>
          <w:ins w:id="45" w:author="Lyubo" w:date="2012-11-18T17:58:00Z"/>
          <w:lang w:val="bg-BG"/>
        </w:rPr>
        <w:pPrChange w:id="46" w:author="Lyubo" w:date="2012-11-18T17:59:00Z">
          <w:pPr>
            <w:ind w:left="720"/>
          </w:pPr>
        </w:pPrChange>
      </w:pPr>
      <w:ins w:id="47" w:author="Lyubo" w:date="2012-11-18T17:58:00Z">
        <w:r>
          <w:rPr>
            <w:lang w:val="bg-BG"/>
          </w:rPr>
          <w:t>В раздел „Допълнителни имплементации и тесто</w:t>
        </w:r>
      </w:ins>
      <w:ins w:id="48" w:author="Lyubo" w:date="2012-11-18T17:59:00Z">
        <w:r>
          <w:rPr>
            <w:lang w:val="bg-BG"/>
          </w:rPr>
          <w:t>в</w:t>
        </w:r>
      </w:ins>
      <w:ins w:id="49" w:author="Lyubo" w:date="2012-11-18T17:58:00Z">
        <w:r>
          <w:rPr>
            <w:lang w:val="bg-BG"/>
          </w:rPr>
          <w:t xml:space="preserve">е“ са приложени </w:t>
        </w:r>
      </w:ins>
      <w:ins w:id="50" w:author="Lyubo" w:date="2012-11-18T18:00:00Z">
        <w:r>
          <w:rPr>
            <w:lang w:val="bg-BG"/>
          </w:rPr>
          <w:t>тестове с други алгоритми, освен основния за тази разработка.</w:t>
        </w:r>
      </w:ins>
    </w:p>
    <w:p w:rsidR="00816347" w:rsidRPr="00BD3287" w:rsidRDefault="00816347" w:rsidP="005331E3">
      <w:pPr>
        <w:rPr>
          <w:lang w:val="bg-BG"/>
        </w:rPr>
      </w:pPr>
    </w:p>
    <w:p w:rsidR="004E3F11" w:rsidRDefault="00BA2B83" w:rsidP="000B6F67">
      <w:pPr>
        <w:pStyle w:val="Heading1"/>
        <w:rPr>
          <w:lang w:val="bg-BG"/>
        </w:rPr>
      </w:pPr>
      <w:bookmarkStart w:id="51" w:name="_Toc341223052"/>
      <w:r>
        <w:rPr>
          <w:lang w:val="bg-BG"/>
        </w:rPr>
        <w:lastRenderedPageBreak/>
        <w:t>Предишна работа</w:t>
      </w:r>
      <w:bookmarkEnd w:id="51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DD7337" w:rsidRPr="00DD7337">
            <w:rPr>
              <w:noProof/>
              <w:lang w:val="bg-BG"/>
            </w:rPr>
            <w:t>(2)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52" w:author="Lyubo" w:date="2012-11-24T14:18:00Z">
                <w:rPr>
                  <w:noProof/>
                </w:rPr>
              </w:rPrChange>
            </w:rPr>
            <w:t xml:space="preserve"> (4)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53" w:author="Lyubo" w:date="2012-11-24T14:18:00Z">
                <w:rPr>
                  <w:noProof/>
                </w:rPr>
              </w:rPrChange>
            </w:rPr>
            <w:t xml:space="preserve"> (5)</w:t>
          </w:r>
          <w:r w:rsidR="00B80E2A">
            <w:rPr>
              <w:lang w:val="bg-BG"/>
            </w:rPr>
            <w:fldChar w:fldCharType="end"/>
          </w:r>
        </w:sdtContent>
      </w:sdt>
      <w:ins w:id="54" w:author="Lyubo" w:date="2012-11-13T16:42:00Z">
        <w:r w:rsidR="00360ED7">
          <w:rPr>
            <w:lang w:val="bg-BG"/>
          </w:rPr>
          <w:t>,</w:t>
        </w:r>
      </w:ins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(6)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(7)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(8)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(10)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(11)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(12)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(14)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(15)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55" w:name="_Toc341223053"/>
      <w:r>
        <w:rPr>
          <w:lang w:val="bg-BG"/>
        </w:rPr>
        <w:t>Методи</w:t>
      </w:r>
      <w:bookmarkEnd w:id="55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  <w:del w:id="56" w:author="Lyubo" w:date="2012-11-21T01:06:00Z">
        <w:r w:rsidR="004F5F2B" w:rsidDel="00481EAC">
          <w:rPr>
            <w:lang w:val="bg-BG"/>
          </w:rPr>
          <w:delText>За леснота, методите са</w:delText>
        </w:r>
        <w:r w:rsidR="00297F41" w:rsidDel="00481EAC">
          <w:rPr>
            <w:lang w:val="bg-BG"/>
          </w:rPr>
          <w:delText xml:space="preserve"> подредени под ред на изпълнение</w:delText>
        </w:r>
        <w:r w:rsidR="004F5F2B" w:rsidDel="00481EAC">
          <w:rPr>
            <w:lang w:val="bg-BG"/>
          </w:rPr>
          <w:delText>.</w:delText>
        </w:r>
      </w:del>
    </w:p>
    <w:p w:rsidR="003A2DFA" w:rsidRDefault="003A2DFA" w:rsidP="003A2DFA">
      <w:pPr>
        <w:pStyle w:val="Heading2"/>
        <w:rPr>
          <w:lang w:val="bg-BG"/>
        </w:rPr>
      </w:pPr>
      <w:bookmarkStart w:id="57" w:name="_Toc341223054"/>
      <w:r>
        <w:rPr>
          <w:lang w:val="bg-BG"/>
        </w:rPr>
        <w:t>Ъгли и ротация на ставите</w:t>
      </w:r>
      <w:bookmarkEnd w:id="57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del w:id="58" w:author="Lyubo" w:date="2012-11-13T16:44:00Z">
        <w:r w:rsidR="00297F41" w:rsidDel="00360ED7">
          <w:rPr>
            <w:lang w:val="bg-BG"/>
          </w:rPr>
          <w:delText xml:space="preserve">ъглите </w:delText>
        </w:r>
      </w:del>
      <w:ins w:id="59" w:author="Lyubo" w:date="2012-11-13T16:44:00Z">
        <w:r w:rsidR="00360ED7">
          <w:rPr>
            <w:lang w:val="bg-BG"/>
          </w:rPr>
          <w:t xml:space="preserve">ротацията </w:t>
        </w:r>
      </w:ins>
      <w:r w:rsidR="00297F41">
        <w:rPr>
          <w:lang w:val="bg-BG"/>
        </w:rPr>
        <w:t xml:space="preserve">на </w:t>
      </w:r>
      <w:r>
        <w:rPr>
          <w:lang w:val="bg-BG"/>
        </w:rPr>
        <w:t>ставите</w:t>
      </w:r>
      <w:ins w:id="60" w:author="Lyubo" w:date="2012-11-13T16:44:00Z">
        <w:r w:rsidR="00360ED7">
          <w:rPr>
            <w:lang w:val="bg-BG"/>
          </w:rPr>
          <w:t xml:space="preserve"> в пространството</w:t>
        </w:r>
      </w:ins>
      <w:r>
        <w:rPr>
          <w:lang w:val="bg-BG"/>
        </w:rPr>
        <w:t>, тъй като т</w:t>
      </w:r>
      <w:ins w:id="61" w:author="Lyubo" w:date="2012-11-13T16:44:00Z">
        <w:r w:rsidR="00360ED7">
          <w:rPr>
            <w:lang w:val="bg-BG"/>
          </w:rPr>
          <w:t>я</w:t>
        </w:r>
      </w:ins>
      <w:del w:id="62" w:author="Lyubo" w:date="2012-11-13T16:44:00Z">
        <w:r w:rsidDel="00360ED7">
          <w:rPr>
            <w:lang w:val="bg-BG"/>
          </w:rPr>
          <w:delText>е</w:delText>
        </w:r>
      </w:del>
      <w:r>
        <w:rPr>
          <w:lang w:val="bg-BG"/>
        </w:rPr>
        <w:t xml:space="preserve"> еднозначно дава</w:t>
      </w:r>
      <w:del w:id="63" w:author="Lyubo" w:date="2012-11-13T16:44:00Z">
        <w:r w:rsidDel="00360ED7">
          <w:rPr>
            <w:lang w:val="bg-BG"/>
          </w:rPr>
          <w:delText>т</w:delText>
        </w:r>
      </w:del>
      <w:r>
        <w:rPr>
          <w:lang w:val="bg-BG"/>
        </w:rPr>
        <w:t xml:space="preserve">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</w:t>
      </w:r>
      <w:del w:id="64" w:author="Lyubo" w:date="2012-11-13T16:44:00Z">
        <w:r w:rsidDel="00360ED7">
          <w:rPr>
            <w:lang w:val="bg-BG"/>
          </w:rPr>
          <w:delText xml:space="preserve">ъглите </w:delText>
        </w:r>
      </w:del>
      <w:ins w:id="65" w:author="Lyubo" w:date="2012-11-13T16:44:00Z">
        <w:r w:rsidR="00360ED7">
          <w:rPr>
            <w:lang w:val="bg-BG"/>
          </w:rPr>
          <w:t>ротаци</w:t>
        </w:r>
      </w:ins>
      <w:ins w:id="66" w:author="Lyubo" w:date="2012-11-21T01:06:00Z">
        <w:r w:rsidR="00481EAC">
          <w:rPr>
            <w:lang w:val="bg-BG"/>
          </w:rPr>
          <w:t>й</w:t>
        </w:r>
      </w:ins>
      <w:ins w:id="67" w:author="Lyubo" w:date="2012-11-13T16:44:00Z">
        <w:r w:rsidR="00360ED7">
          <w:rPr>
            <w:lang w:val="bg-BG"/>
          </w:rPr>
          <w:t>т</w:t>
        </w:r>
      </w:ins>
      <w:ins w:id="68" w:author="Lyubo" w:date="2012-11-21T01:06:00Z">
        <w:r w:rsidR="00481EAC">
          <w:rPr>
            <w:lang w:val="bg-BG"/>
          </w:rPr>
          <w:t>е</w:t>
        </w:r>
      </w:ins>
      <w:ins w:id="69" w:author="Lyubo" w:date="2012-11-13T16:44:00Z">
        <w:r w:rsidR="00360ED7">
          <w:rPr>
            <w:lang w:val="bg-BG"/>
          </w:rPr>
          <w:t xml:space="preserve"> </w:t>
        </w:r>
      </w:ins>
      <w:r>
        <w:rPr>
          <w:lang w:val="bg-BG"/>
        </w:rPr>
        <w:t xml:space="preserve">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70" w:name="_Toc341223055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70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proofErr w:type="gramStart"/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 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>).</w:t>
      </w:r>
      <w:proofErr w:type="gramEnd"/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7A1B7A" w:rsidP="00431FE1">
      <w:pPr>
        <w:ind w:left="720"/>
        <w:rPr>
          <w:ins w:id="71" w:author="Lyubo" w:date="2012-11-13T16:45:00Z"/>
          <w:noProof/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7A1B7A" w:rsidRDefault="007A1B7A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7A1B7A" w:rsidRDefault="007A1B7A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7A1B7A" w:rsidRDefault="007A1B7A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7A1B7A" w:rsidRPr="0032263F" w:rsidRDefault="007A1B7A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 style="mso-next-textbox:#Text Box 10">
                <w:txbxContent>
                  <w:p w:rsidR="007A1B7A" w:rsidRPr="0032263F" w:rsidRDefault="007A1B7A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 style="mso-next-textbox:#Text Box 10">
                <w:txbxContent>
                  <w:p w:rsidR="007A1B7A" w:rsidRPr="0032263F" w:rsidRDefault="007A1B7A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 style="mso-next-textbox:#Text Box 10">
                <w:txbxContent>
                  <w:p w:rsidR="007A1B7A" w:rsidRPr="005F30A7" w:rsidRDefault="007A1B7A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Theme="minorEastAsia"/>
                      </w:rPr>
                      <w:t xml:space="preserve">, </w:t>
                    </w:r>
                    <w:r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 style="mso-next-textbox:#Text Box 10">
                <w:txbxContent>
                  <w:p w:rsidR="007A1B7A" w:rsidRDefault="007A1B7A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0ED7" w:rsidRDefault="00360ED7" w:rsidP="00431FE1">
      <w:pPr>
        <w:ind w:left="720"/>
        <w:rPr>
          <w:ins w:id="72" w:author="Lyubo" w:date="2012-11-13T16:49:00Z"/>
          <w:noProof/>
          <w:lang w:val="bg-BG"/>
        </w:rPr>
      </w:pPr>
      <w:ins w:id="73" w:author="Lyubo" w:date="2012-11-13T16:45:00Z">
        <w:r>
          <w:rPr>
            <w:noProof/>
            <w:lang w:val="bg-BG"/>
          </w:rPr>
          <w:lastRenderedPageBreak/>
          <w:t xml:space="preserve">Проблем, възникващ при използването на този подход, </w:t>
        </w:r>
      </w:ins>
      <w:ins w:id="74" w:author="Lyubo" w:date="2012-11-13T16:46:00Z">
        <w:r w:rsidR="00A30C25">
          <w:rPr>
            <w:noProof/>
            <w:lang w:val="bg-BG"/>
          </w:rPr>
          <w:t>е създадената зависимост на ориентацията на потребителя спрямо сензора – методът дава различни данни, когато потребителят е лицево ориентиран спрямо сензора, и когато е ориентиран например на 45</w:t>
        </w:r>
      </w:ins>
      <w:ins w:id="75" w:author="Lyubo" w:date="2012-11-13T16:47:00Z">
        <w:r w:rsidR="00A30C25">
          <w:rPr>
            <w:noProof/>
            <w:lang w:val="bg-BG"/>
          </w:rPr>
          <w:sym w:font="Symbol" w:char="F0B0"/>
        </w:r>
      </w:ins>
      <w:ins w:id="76" w:author="Lyubo" w:date="2012-11-13T16:48:00Z">
        <w:r w:rsidR="00A30C25">
          <w:rPr>
            <w:noProof/>
            <w:lang w:val="bg-BG"/>
          </w:rPr>
          <w:t xml:space="preserve">. Това би могло да се избегне, като </w:t>
        </w:r>
      </w:ins>
      <w:ins w:id="77" w:author="Lyubo" w:date="2012-11-21T01:08:00Z">
        <w:r w:rsidR="00481EAC">
          <w:rPr>
            <w:noProof/>
            <w:lang w:val="bg-BG"/>
          </w:rPr>
          <w:t>се пресметне</w:t>
        </w:r>
      </w:ins>
      <w:ins w:id="78" w:author="Lyubo" w:date="2012-11-13T16:48:00Z">
        <w:r w:rsidR="00A30C25">
          <w:rPr>
            <w:noProof/>
            <w:lang w:val="bg-BG"/>
          </w:rPr>
          <w:t xml:space="preserve"> разликата между едната и другата ориентация</w:t>
        </w:r>
      </w:ins>
      <w:ins w:id="79" w:author="Lyubo" w:date="2012-11-13T16:49:00Z">
        <w:r w:rsidR="00A30C25">
          <w:rPr>
            <w:noProof/>
            <w:lang w:val="bg-BG"/>
          </w:rPr>
          <w:t xml:space="preserve">, което </w:t>
        </w:r>
      </w:ins>
      <w:ins w:id="80" w:author="Lyubo" w:date="2012-11-13T16:48:00Z">
        <w:r w:rsidR="00A30C25">
          <w:rPr>
            <w:noProof/>
            <w:lang w:val="bg-BG"/>
          </w:rPr>
          <w:t xml:space="preserve">дефинираме като </w:t>
        </w:r>
      </w:ins>
      <w:ins w:id="81" w:author="Lyubo" w:date="2012-11-13T16:49:00Z">
        <w:r w:rsidR="00A30C25">
          <w:rPr>
            <w:noProof/>
            <w:lang w:val="bg-BG"/>
          </w:rPr>
          <w:t>„големина на грешка“ – колкото по-голяма е „големината на грешката“, толкова повече се различават двете ориентации на потребителя.</w:t>
        </w:r>
      </w:ins>
    </w:p>
    <w:p w:rsidR="00A30C25" w:rsidRDefault="00A30C25" w:rsidP="00A30C25">
      <w:pPr>
        <w:ind w:left="720"/>
        <w:rPr>
          <w:ins w:id="82" w:author="Lyubo" w:date="2012-11-13T16:54:00Z"/>
          <w:noProof/>
          <w:lang w:val="bg-BG"/>
        </w:rPr>
      </w:pPr>
      <w:ins w:id="83" w:author="Lyubo" w:date="2012-11-13T16:50:00Z">
        <w:r>
          <w:rPr>
            <w:noProof/>
            <w:lang w:val="bg-BG"/>
          </w:rPr>
          <w:t xml:space="preserve">Можем да пресметнем големината на грешката, като намерим разликата в ориентацията вектора </w:t>
        </w:r>
      </w:ins>
      <w:ins w:id="84" w:author="Lyubo" w:date="2012-11-13T16:52:00Z">
        <w:r>
          <w:rPr>
            <w:noProof/>
            <w:lang w:val="bg-BG"/>
          </w:rPr>
          <w:t xml:space="preserve">с начало координатите на </w:t>
        </w:r>
        <w:r>
          <w:rPr>
            <w:noProof/>
          </w:rPr>
          <w:t>HipCenter</w:t>
        </w:r>
        <w:r w:rsidRPr="00A30C25">
          <w:rPr>
            <w:noProof/>
            <w:lang w:val="bg-BG"/>
            <w:rPrChange w:id="85" w:author="Lyubo" w:date="2012-11-13T16:52:00Z">
              <w:rPr>
                <w:noProof/>
              </w:rPr>
            </w:rPrChange>
          </w:rPr>
          <w:t xml:space="preserve"> </w:t>
        </w:r>
        <w:r>
          <w:rPr>
            <w:noProof/>
            <w:lang w:val="bg-BG"/>
          </w:rPr>
          <w:t xml:space="preserve">и край координатите на произволно </w:t>
        </w:r>
        <w:r>
          <w:rPr>
            <w:noProof/>
          </w:rPr>
          <w:t>HipLeft</w:t>
        </w:r>
        <w:r w:rsidRPr="00A30C25">
          <w:rPr>
            <w:noProof/>
            <w:lang w:val="bg-BG"/>
            <w:rPrChange w:id="86" w:author="Lyubo" w:date="2012-11-13T16:52:00Z">
              <w:rPr>
                <w:noProof/>
              </w:rPr>
            </w:rPrChange>
          </w:rPr>
          <w:t xml:space="preserve"> </w:t>
        </w:r>
        <w:r>
          <w:rPr>
            <w:noProof/>
            <w:lang w:val="bg-BG"/>
          </w:rPr>
          <w:t xml:space="preserve">или </w:t>
        </w:r>
        <w:r>
          <w:rPr>
            <w:noProof/>
          </w:rPr>
          <w:t>HipRight</w:t>
        </w:r>
        <w:r w:rsidRPr="00A30C25">
          <w:rPr>
            <w:noProof/>
            <w:lang w:val="bg-BG"/>
            <w:rPrChange w:id="87" w:author="Lyubo" w:date="2012-11-13T16:53:00Z">
              <w:rPr>
                <w:noProof/>
              </w:rPr>
            </w:rPrChange>
          </w:rPr>
          <w:t>.</w:t>
        </w:r>
      </w:ins>
      <w:ins w:id="88" w:author="Lyubo" w:date="2012-11-13T16:54:00Z">
        <w:r>
          <w:rPr>
            <w:noProof/>
            <w:lang w:val="bg-BG"/>
          </w:rPr>
          <w:t xml:space="preserve"> </w:t>
        </w:r>
      </w:ins>
      <w:ins w:id="89" w:author="Lyubo" w:date="2012-11-13T16:53:00Z">
        <w:r>
          <w:rPr>
            <w:noProof/>
            <w:lang w:val="bg-BG"/>
          </w:rPr>
          <w:t>Така намираме еднозначно разликата в ротацията на потребителя спрямо сензора.</w:t>
        </w:r>
      </w:ins>
    </w:p>
    <w:p w:rsidR="00A30C25" w:rsidRPr="00A30C25" w:rsidRDefault="00A30C25" w:rsidP="00A30C25">
      <w:pPr>
        <w:ind w:left="720"/>
        <w:rPr>
          <w:noProof/>
          <w:lang w:val="bg-BG"/>
        </w:rPr>
      </w:pPr>
      <w:ins w:id="90" w:author="Lyubo" w:date="2012-11-13T16:54:00Z">
        <w:r>
          <w:rPr>
            <w:noProof/>
            <w:lang w:val="bg-BG"/>
          </w:rPr>
          <w:t xml:space="preserve">Въпреки интуитивността на този подход, намирането на точна зависимост на големината на грешката и </w:t>
        </w:r>
      </w:ins>
      <w:ins w:id="91" w:author="Lyubo" w:date="2012-11-13T16:55:00Z">
        <w:r>
          <w:rPr>
            <w:noProof/>
            <w:lang w:val="bg-BG"/>
          </w:rPr>
          <w:t>пресметнатите двуизмерни</w:t>
        </w:r>
      </w:ins>
      <w:ins w:id="92" w:author="Lyubo" w:date="2012-11-13T16:56:00Z">
        <w:r>
          <w:rPr>
            <w:noProof/>
            <w:lang w:val="bg-BG"/>
          </w:rPr>
          <w:t xml:space="preserve"> ъгли, е трудоемък процес, който често </w:t>
        </w:r>
        <w:r w:rsidR="004E550E">
          <w:rPr>
            <w:noProof/>
            <w:lang w:val="bg-BG"/>
          </w:rPr>
          <w:t>дава отклонение, което е критично при използвания алгоритъм, който изисква точна и еднозначна информация за ставите.</w:t>
        </w:r>
      </w:ins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93" w:name="_Toc341223056"/>
      <w:r>
        <w:rPr>
          <w:lang w:val="bg-BG"/>
        </w:rPr>
        <w:t>Представяне на ротацията</w:t>
      </w:r>
      <w:del w:id="94" w:author="Lyubo" w:date="2012-11-13T16:44:00Z">
        <w:r w:rsidR="003C4CFF" w:rsidDel="00360ED7">
          <w:rPr>
            <w:lang w:val="bg-BG"/>
          </w:rPr>
          <w:delText xml:space="preserve"> и позицията</w:delText>
        </w:r>
      </w:del>
      <w:r w:rsidR="003C4CFF">
        <w:rPr>
          <w:lang w:val="bg-BG"/>
        </w:rPr>
        <w:t xml:space="preserve"> на ставите чрез геометрични кватерниони</w:t>
      </w:r>
      <w:bookmarkEnd w:id="93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</w:t>
      </w:r>
      <w:ins w:id="95" w:author="Lyubo" w:date="2012-11-21T01:09:00Z">
        <w:r w:rsidR="00481EAC">
          <w:rPr>
            <w:lang w:val="bg-BG"/>
          </w:rPr>
          <w:t>з</w:t>
        </w:r>
      </w:ins>
      <w:r>
        <w:rPr>
          <w:lang w:val="bg-BG"/>
        </w:rPr>
        <w:t>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96" w:name="_Toc341223057"/>
      <w:r>
        <w:rPr>
          <w:lang w:val="bg-BG"/>
        </w:rPr>
        <w:t>Заключение</w:t>
      </w:r>
      <w:bookmarkEnd w:id="96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</w:t>
      </w:r>
      <w:del w:id="97" w:author="Lyubo" w:date="2012-11-13T16:57:00Z">
        <w:r w:rsidDel="004E550E">
          <w:rPr>
            <w:lang w:val="bg-BG"/>
          </w:rPr>
          <w:delText xml:space="preserve">достатъчно </w:delText>
        </w:r>
      </w:del>
      <w:r>
        <w:rPr>
          <w:lang w:val="bg-BG"/>
        </w:rPr>
        <w:t xml:space="preserve">добри резултати в контекста на алгоритъма. За удобство в сегашната си версия алгоритъмът използва </w:t>
      </w:r>
      <w:del w:id="98" w:author="Lyubo" w:date="2012-11-13T16:57:00Z">
        <w:r w:rsidR="006B2DDB" w:rsidDel="004E550E">
          <w:rPr>
            <w:lang w:val="bg-BG"/>
          </w:rPr>
          <w:delText>първия</w:delText>
        </w:r>
        <w:r w:rsidDel="004E550E">
          <w:rPr>
            <w:lang w:val="bg-BG"/>
          </w:rPr>
          <w:delText xml:space="preserve"> </w:delText>
        </w:r>
      </w:del>
      <w:ins w:id="99" w:author="Lyubo" w:date="2012-11-13T16:57:00Z">
        <w:r w:rsidR="004E550E">
          <w:rPr>
            <w:lang w:val="bg-BG"/>
          </w:rPr>
          <w:t xml:space="preserve">втория </w:t>
        </w:r>
      </w:ins>
      <w:r>
        <w:rPr>
          <w:lang w:val="bg-BG"/>
        </w:rPr>
        <w:t>метод</w:t>
      </w:r>
      <w:del w:id="100" w:author="Lyubo" w:date="2012-11-13T16:58:00Z">
        <w:r w:rsidR="006B2DDB" w:rsidDel="004E550E">
          <w:rPr>
            <w:lang w:val="bg-BG"/>
          </w:rPr>
          <w:delText xml:space="preserve">. </w:delText>
        </w:r>
      </w:del>
      <w:ins w:id="101" w:author="Lyubo" w:date="2012-11-13T16:58:00Z">
        <w:r w:rsidR="004E550E">
          <w:rPr>
            <w:lang w:val="bg-BG"/>
          </w:rPr>
          <w:t xml:space="preserve">, поради възможността от неточност при използването на първия метод. </w:t>
        </w:r>
      </w:ins>
      <w:ins w:id="102" w:author="Lyubo" w:date="2012-11-21T01:10:00Z">
        <w:r w:rsidR="00481EAC">
          <w:rPr>
            <w:lang w:val="bg-BG"/>
          </w:rPr>
          <w:t>След обстойно тестване и с двата метода за представяне на ротацията на ставите, резултатите еднозначно показаха, че при използване на втория метод, разпознаването е по-успешно.</w:t>
        </w:r>
      </w:ins>
      <w:del w:id="103" w:author="Lyubo" w:date="2012-11-13T16:58:00Z">
        <w:r w:rsidR="006B2DDB" w:rsidDel="004E550E">
          <w:rPr>
            <w:lang w:val="bg-BG"/>
          </w:rPr>
          <w:delText>При нужда в бъдеще лесно би могло да се имплементира вторият метод.</w:delText>
        </w:r>
      </w:del>
    </w:p>
    <w:p w:rsidR="003A2DFA" w:rsidRPr="003A2DFA" w:rsidRDefault="003A2DFA" w:rsidP="003A2DFA">
      <w:pPr>
        <w:pStyle w:val="Heading2"/>
        <w:rPr>
          <w:lang w:val="bg-BG"/>
        </w:rPr>
      </w:pPr>
      <w:bookmarkStart w:id="104" w:name="_Toc341223058"/>
      <w:r>
        <w:rPr>
          <w:lang w:val="bg-BG"/>
        </w:rPr>
        <w:t xml:space="preserve">Селекция на </w:t>
      </w:r>
      <w:ins w:id="105" w:author="Lyubo" w:date="2012-11-21T01:11:00Z">
        <w:r w:rsidR="00481EAC">
          <w:rPr>
            <w:lang w:val="bg-BG"/>
          </w:rPr>
          <w:t>„</w:t>
        </w:r>
      </w:ins>
      <w:r>
        <w:rPr>
          <w:lang w:val="bg-BG"/>
        </w:rPr>
        <w:t>най-информативни</w:t>
      </w:r>
      <w:ins w:id="106" w:author="Lyubo" w:date="2012-11-21T01:11:00Z">
        <w:r w:rsidR="00481EAC">
          <w:rPr>
            <w:lang w:val="bg-BG"/>
          </w:rPr>
          <w:t>“</w:t>
        </w:r>
      </w:ins>
      <w:r>
        <w:rPr>
          <w:lang w:val="bg-BG"/>
        </w:rPr>
        <w:t xml:space="preserve"> стави</w:t>
      </w:r>
      <w:bookmarkEnd w:id="104"/>
    </w:p>
    <w:p w:rsidR="003A2DFA" w:rsidRDefault="006B2DDB" w:rsidP="004F5F2B">
      <w:pPr>
        <w:keepNext/>
        <w:ind w:left="720"/>
        <w:rPr>
          <w:lang w:val="bg-BG"/>
        </w:rPr>
      </w:pPr>
      <w:r>
        <w:rPr>
          <w:lang w:val="bg-BG"/>
        </w:rPr>
        <w:t xml:space="preserve">Минали проучвания показват, че за разпознаване на движения на база </w:t>
      </w:r>
      <w:del w:id="107" w:author="Lyubo" w:date="2012-11-13T22:26:00Z">
        <w:r w:rsidDel="002514EE">
          <w:rPr>
            <w:lang w:val="bg-BG"/>
          </w:rPr>
          <w:delText xml:space="preserve">ъгли </w:delText>
        </w:r>
      </w:del>
      <w:ins w:id="108" w:author="Lyubo" w:date="2012-11-13T22:26:00Z">
        <w:r w:rsidR="002514EE">
          <w:rPr>
            <w:lang w:val="bg-BG"/>
          </w:rPr>
          <w:t xml:space="preserve">ротацията </w:t>
        </w:r>
      </w:ins>
      <w:r>
        <w:rPr>
          <w:lang w:val="bg-BG"/>
        </w:rPr>
        <w:t>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(17)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Достатъчно е да </w:t>
      </w:r>
      <w:r w:rsidR="00DB7FEA">
        <w:rPr>
          <w:lang w:val="bg-BG"/>
        </w:rPr>
        <w:t xml:space="preserve">следим единствено ставите, които имат най-голяма промяна в </w:t>
      </w:r>
      <w:del w:id="109" w:author="Lyubo" w:date="2012-11-13T22:26:00Z">
        <w:r w:rsidR="00DB7FEA" w:rsidDel="002514EE">
          <w:rPr>
            <w:lang w:val="bg-BG"/>
          </w:rPr>
          <w:delText xml:space="preserve">ъгъла </w:delText>
        </w:r>
      </w:del>
      <w:ins w:id="110" w:author="Lyubo" w:date="2012-11-13T22:26:00Z">
        <w:r w:rsidR="002514EE">
          <w:rPr>
            <w:lang w:val="bg-BG"/>
          </w:rPr>
          <w:t xml:space="preserve">ротацията </w:t>
        </w:r>
      </w:ins>
      <w:r w:rsidR="00DB7FEA">
        <w:rPr>
          <w:lang w:val="bg-BG"/>
        </w:rPr>
        <w:t>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111" w:author="Lyubo" w:date="2012-11-24T14:18:00Z">
                <w:rPr>
                  <w:noProof/>
                </w:rPr>
              </w:rPrChange>
            </w:rPr>
            <w:t>(17)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F615A8" w:rsidRPr="00345473" w:rsidRDefault="00F615A8" w:rsidP="004F5F2B">
      <w:pPr>
        <w:ind w:left="720"/>
        <w:rPr>
          <w:rStyle w:val="SubtleEmphasis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r w:rsidRPr="00F615A8">
        <w:rPr>
          <w:rStyle w:val="SubtleEmphasis"/>
        </w:rPr>
        <w:t>Фигура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2DDFAF4F" wp14:editId="7955269D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52B7571C" wp14:editId="5E95B399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7A1B7A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3A2DFA" w:rsidRDefault="004F5F2B" w:rsidP="004F5F2B">
      <w:pPr>
        <w:ind w:left="720"/>
        <w:rPr>
          <w:lang w:val="bg-BG"/>
        </w:rPr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6033D5" w:rsidRDefault="006033D5">
      <w:pPr>
        <w:spacing w:after="200" w:line="276" w:lineRule="auto"/>
        <w:ind w:firstLine="0"/>
        <w:contextualSpacing w:val="0"/>
        <w:jc w:val="left"/>
        <w:rPr>
          <w:lang w:val="bg-BG"/>
        </w:rPr>
      </w:pPr>
      <w:r>
        <w:rPr>
          <w:lang w:val="bg-BG"/>
        </w:rPr>
        <w:br w:type="page"/>
      </w:r>
    </w:p>
    <w:p w:rsidR="000220B6" w:rsidRPr="0017464C" w:rsidRDefault="000220B6" w:rsidP="004F5F2B">
      <w:pPr>
        <w:ind w:left="720"/>
        <w:rPr>
          <w:lang w:val="bg-BG"/>
        </w:rPr>
      </w:pPr>
    </w:p>
    <w:p w:rsidR="004F5F2B" w:rsidRPr="00F615A8" w:rsidRDefault="004F5F2B" w:rsidP="004F5F2B">
      <w:pPr>
        <w:ind w:left="720"/>
        <w:rPr>
          <w:rStyle w:val="SubtleEmphasis"/>
        </w:rPr>
      </w:pPr>
      <w:r w:rsidRPr="00F615A8">
        <w:rPr>
          <w:rStyle w:val="SubtleEmphasis"/>
        </w:rPr>
        <w:t>Фигура 2:</w:t>
      </w:r>
    </w:p>
    <w:p w:rsidR="000220B6" w:rsidRDefault="007A1B7A" w:rsidP="004F5F2B">
      <w:pPr>
        <w:ind w:left="720"/>
        <w:rPr>
          <w:lang w:val="bg-BG"/>
        </w:rPr>
      </w:pPr>
      <w:r>
        <w:rPr>
          <w:noProof/>
        </w:rPr>
        <w:pict>
          <v:oval id="_x0000_s1041" style="position:absolute;left:0;text-align:left;margin-left:73.9pt;margin-top:1.15pt;width:274.5pt;height:142.5pt;z-index:251658240" filled="f" fillcolor="white [3201]" strokecolor="black [3200]" strokeweight="1pt">
            <v:stroke dashstyle="dash"/>
            <v:shadow color="#868686"/>
          </v:oval>
        </w:pict>
      </w:r>
      <w:r w:rsidR="000220B6" w:rsidRPr="000220B6">
        <w:rPr>
          <w:noProof/>
        </w:rPr>
        <w:drawing>
          <wp:inline distT="0" distB="0" distL="0" distR="0" wp14:anchorId="3017DA09" wp14:editId="1E1462DD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112" w:name="_Toc341223059"/>
      <w:r>
        <w:rPr>
          <w:lang w:val="bg-BG"/>
        </w:rPr>
        <w:t>Сравняване на движения</w:t>
      </w:r>
      <w:bookmarkEnd w:id="112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6033D5" w:rsidRPr="00345473" w:rsidRDefault="006033D5" w:rsidP="00F615A8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F2178BA" wp14:editId="12213324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</w:t>
      </w:r>
      <w:del w:id="113" w:author="Lyubo" w:date="2012-11-13T22:27:00Z">
        <w:r w:rsidDel="002514EE">
          <w:rPr>
            <w:lang w:val="bg-BG"/>
          </w:rPr>
          <w:delText xml:space="preserve">ъглите </w:delText>
        </w:r>
      </w:del>
      <w:ins w:id="114" w:author="Lyubo" w:date="2012-11-13T22:27:00Z">
        <w:r w:rsidR="002514EE">
          <w:rPr>
            <w:lang w:val="bg-BG"/>
          </w:rPr>
          <w:t xml:space="preserve">ротацията на </w:t>
        </w:r>
      </w:ins>
      <w:r>
        <w:rPr>
          <w:lang w:val="bg-BG"/>
        </w:rPr>
        <w:t xml:space="preserve">ставите им. </w:t>
      </w:r>
      <w:ins w:id="115" w:author="Lyubo" w:date="2012-11-13T22:28:00Z">
        <w:r w:rsidR="002514EE">
          <w:rPr>
            <w:lang w:val="bg-BG"/>
          </w:rPr>
          <w:t xml:space="preserve">В минали версии на разработката, в които се използваха двумерните </w:t>
        </w:r>
      </w:ins>
      <w:ins w:id="116" w:author="Lyubo" w:date="2012-11-13T22:29:00Z">
        <w:r w:rsidR="002514EE">
          <w:rPr>
            <w:lang w:val="bg-BG"/>
          </w:rPr>
          <w:t xml:space="preserve">проекции на координатите на ставите, </w:t>
        </w:r>
      </w:ins>
      <w:ins w:id="117" w:author="Lyubo" w:date="2012-11-13T22:30:00Z">
        <w:r w:rsidR="002514EE">
          <w:rPr>
            <w:lang w:val="bg-BG"/>
          </w:rPr>
          <w:t xml:space="preserve">представяхме трите проектции като координати на точка в триизмерното пространство и изцислявахме евклидовото пространство между </w:t>
        </w:r>
      </w:ins>
      <w:ins w:id="118" w:author="Lyubo" w:date="2012-11-13T22:31:00Z">
        <w:r w:rsidR="002514EE">
          <w:rPr>
            <w:lang w:val="bg-BG"/>
          </w:rPr>
          <w:t>точката от първата и втората поза</w:t>
        </w:r>
      </w:ins>
      <w:ins w:id="119" w:author="Lyubo" w:date="2012-11-13T22:30:00Z">
        <w:r w:rsidR="002514EE">
          <w:rPr>
            <w:lang w:val="bg-BG"/>
          </w:rPr>
          <w:t>.</w:t>
        </w:r>
      </w:ins>
      <w:ins w:id="120" w:author="Lyubo" w:date="2012-11-13T22:31:00Z">
        <w:r w:rsidR="002514EE">
          <w:rPr>
            <w:lang w:val="bg-BG"/>
          </w:rPr>
          <w:t xml:space="preserve"> Това ни предоставяше </w:t>
        </w:r>
      </w:ins>
      <w:del w:id="121" w:author="Lyubo" w:date="2012-11-13T22:31:00Z">
        <w:r w:rsidDel="002514EE">
          <w:rPr>
            <w:lang w:val="bg-BG"/>
          </w:rPr>
          <w:delText xml:space="preserve">За да можем да сравним ставите, които се определят от три числа, ги представяме като координати на точки в </w:delText>
        </w:r>
        <w:r w:rsidR="00187AD2" w:rsidDel="002514EE">
          <w:rPr>
            <w:lang w:val="bg-BG"/>
          </w:rPr>
          <w:delText xml:space="preserve">триизмерното пространството. Изчисляваме </w:delText>
        </w:r>
        <w:r w:rsidR="00627D49" w:rsidDel="002514EE">
          <w:rPr>
            <w:lang w:val="bg-BG"/>
          </w:rPr>
          <w:delText>евклидовото разстояние</w:delText>
        </w:r>
        <w:r w:rsidR="00187AD2" w:rsidDel="002514EE">
          <w:rPr>
            <w:lang w:val="bg-BG"/>
          </w:rPr>
          <w:delText xml:space="preserve"> между двете точки, което </w:delText>
        </w:r>
        <w:r w:rsidR="0079622B" w:rsidDel="002514EE">
          <w:rPr>
            <w:lang w:val="bg-BG"/>
          </w:rPr>
          <w:delText>ни предоставя</w:delText>
        </w:r>
      </w:del>
      <w:r w:rsidR="0079622B">
        <w:rPr>
          <w:lang w:val="bg-BG"/>
        </w:rPr>
        <w:t xml:space="preserve"> </w:t>
      </w:r>
      <w:r w:rsidR="0079622B">
        <w:rPr>
          <w:lang w:val="bg-BG"/>
        </w:rPr>
        <w:lastRenderedPageBreak/>
        <w:t>еднозначен начин да представим приликата между двете стави – колкото по-малко е разстоянието, толкова повече си приличат двете стави по ротация.</w:t>
      </w:r>
    </w:p>
    <w:p w:rsidR="0079622B" w:rsidRPr="00867C09" w:rsidRDefault="002514EE" w:rsidP="00337348">
      <w:pPr>
        <w:ind w:left="720"/>
        <w:rPr>
          <w:lang w:val="bg-BG"/>
        </w:rPr>
      </w:pPr>
      <w:ins w:id="122" w:author="Lyubo" w:date="2012-11-13T22:31:00Z">
        <w:r>
          <w:rPr>
            <w:lang w:val="bg-BG"/>
          </w:rPr>
          <w:t>В настоящата имплементация на разработката</w:t>
        </w:r>
      </w:ins>
      <w:ins w:id="123" w:author="Lyubo" w:date="2012-11-13T22:32:00Z">
        <w:r>
          <w:rPr>
            <w:lang w:val="bg-BG"/>
          </w:rPr>
          <w:t xml:space="preserve"> </w:t>
        </w:r>
      </w:ins>
      <w:del w:id="124" w:author="Lyubo" w:date="2012-11-13T22:32:00Z">
        <w:r w:rsidR="004D6F79" w:rsidDel="002514EE">
          <w:rPr>
            <w:lang w:val="bg-BG"/>
          </w:rPr>
          <w:delText>Ако</w:delText>
        </w:r>
      </w:del>
      <w:r w:rsidR="004D6F79">
        <w:rPr>
          <w:lang w:val="bg-BG"/>
        </w:rPr>
        <w:t xml:space="preserve"> </w:t>
      </w:r>
      <w:del w:id="125" w:author="Lyubo" w:date="2012-11-21T01:12:00Z">
        <w:r w:rsidR="004D6F79" w:rsidDel="00682389">
          <w:rPr>
            <w:lang w:val="bg-BG"/>
          </w:rPr>
          <w:delText xml:space="preserve">използваме </w:delText>
        </w:r>
      </w:del>
      <w:ins w:id="126" w:author="Lyubo" w:date="2012-11-21T01:12:00Z">
        <w:r w:rsidR="00682389">
          <w:rPr>
            <w:lang w:val="bg-BG"/>
          </w:rPr>
          <w:t xml:space="preserve">се използва </w:t>
        </w:r>
      </w:ins>
      <w:r w:rsidR="004D6F79">
        <w:rPr>
          <w:lang w:val="bg-BG"/>
        </w:rPr>
        <w:t>метод</w:t>
      </w:r>
      <w:del w:id="127" w:author="Lyubo" w:date="2012-11-21T01:12:00Z">
        <w:r w:rsidR="004D6F79" w:rsidDel="00682389">
          <w:rPr>
            <w:lang w:val="bg-BG"/>
          </w:rPr>
          <w:delText>а</w:delText>
        </w:r>
      </w:del>
      <w:ins w:id="128" w:author="Lyubo" w:date="2012-11-21T01:12:00Z">
        <w:r w:rsidR="00682389">
          <w:rPr>
            <w:lang w:val="bg-BG"/>
          </w:rPr>
          <w:t>ът</w:t>
        </w:r>
      </w:ins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</w:t>
      </w:r>
      <w:ins w:id="129" w:author="Lyubo" w:date="2012-11-21T01:12:00Z">
        <w:r w:rsidR="00682389">
          <w:rPr>
            <w:lang w:val="bg-BG"/>
          </w:rPr>
          <w:t xml:space="preserve">геометрични </w:t>
        </w:r>
      </w:ins>
      <w:r w:rsidR="00337348">
        <w:rPr>
          <w:lang w:val="bg-BG"/>
        </w:rPr>
        <w:t>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ins w:id="130" w:author="Lyubo" w:date="2012-11-13T22:32:00Z">
        <w:r>
          <w:rPr>
            <w:lang w:val="bg-BG"/>
          </w:rPr>
          <w:t xml:space="preserve">като използваме </w:t>
        </w:r>
      </w:ins>
      <w:del w:id="131" w:author="Lyubo" w:date="2012-11-13T22:32:00Z">
        <w:r w:rsidR="0079622B" w:rsidDel="002514EE">
          <w:rPr>
            <w:lang w:val="bg-BG"/>
          </w:rPr>
          <w:delText xml:space="preserve">то трябва да използваме </w:delText>
        </w:r>
      </w:del>
      <w:r w:rsidR="0079622B">
        <w:rPr>
          <w:lang w:val="bg-BG"/>
        </w:rPr>
        <w:t>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Default="0079622B" w:rsidP="0079622B">
      <w:pPr>
        <w:ind w:left="720"/>
        <w:rPr>
          <w:ins w:id="132" w:author="Lyubo" w:date="2012-11-13T16:59:00Z"/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4E550E" w:rsidRDefault="004E550E" w:rsidP="0079622B">
      <w:pPr>
        <w:ind w:left="720"/>
        <w:rPr>
          <w:ins w:id="133" w:author="Lyubo" w:date="2012-11-13T17:00:00Z"/>
          <w:lang w:val="bg-BG"/>
        </w:rPr>
      </w:pPr>
      <w:ins w:id="134" w:author="Lyubo" w:date="2012-11-13T16:59:00Z">
        <w:r>
          <w:rPr>
            <w:lang w:val="bg-BG"/>
          </w:rPr>
          <w:t xml:space="preserve">Друг метод за сравнение на ротацията на ставите чрез кватерниони </w:t>
        </w:r>
        <w:r w:rsidRPr="004E550E">
          <w:rPr>
            <w:lang w:val="bg-BG"/>
            <w:rPrChange w:id="135" w:author="Lyubo" w:date="2012-11-13T17:00:00Z">
              <w:rPr/>
            </w:rPrChange>
          </w:rPr>
          <w:t>(</w:t>
        </w:r>
        <w:r>
          <w:t>R</w:t>
        </w:r>
        <w:r w:rsidRPr="004E550E">
          <w:rPr>
            <w:lang w:val="bg-BG"/>
            <w:rPrChange w:id="136" w:author="Lyubo" w:date="2012-11-13T17:00:00Z">
              <w:rPr/>
            </w:rPrChange>
          </w:rPr>
          <w:t xml:space="preserve">, </w:t>
        </w:r>
        <w:r>
          <w:t>S</w:t>
        </w:r>
        <w:r w:rsidRPr="004E550E">
          <w:rPr>
            <w:lang w:val="bg-BG"/>
            <w:rPrChange w:id="137" w:author="Lyubo" w:date="2012-11-13T17:00:00Z">
              <w:rPr/>
            </w:rPrChange>
          </w:rPr>
          <w:t>)</w:t>
        </w:r>
      </w:ins>
      <w:ins w:id="138" w:author="Lyubo" w:date="2012-11-13T17:00:00Z">
        <w:r>
          <w:rPr>
            <w:lang w:val="bg-BG"/>
          </w:rPr>
          <w:t xml:space="preserve"> е да използваме следната формула:</w:t>
        </w:r>
      </w:ins>
    </w:p>
    <w:p w:rsidR="009B768C" w:rsidRPr="002514EE" w:rsidRDefault="00682389">
      <w:pPr>
        <w:ind w:left="900" w:firstLine="0"/>
        <w:rPr>
          <w:lang w:val="bg-BG"/>
        </w:rPr>
        <w:pPrChange w:id="139" w:author="Lyubo" w:date="2012-11-21T01:13:00Z">
          <w:pPr>
            <w:numPr>
              <w:ilvl w:val="2"/>
              <w:numId w:val="2"/>
            </w:numPr>
            <w:tabs>
              <w:tab w:val="num" w:pos="2160"/>
            </w:tabs>
            <w:ind w:left="2160" w:hanging="360"/>
          </w:pPr>
        </w:pPrChange>
      </w:pPr>
      <w:ins w:id="140" w:author="Lyubo" w:date="2012-11-21T01:13:00Z">
        <m:oMath>
          <m:r>
            <m:rPr>
              <m:sty m:val="bi"/>
            </m:rPr>
            <w:rPr>
              <w:rFonts w:ascii="Cambria Math" w:eastAsiaTheme="minorEastAsia" w:hAnsi="Cambria Math"/>
            </w:rPr>
            <m:t>Difference</m:t>
          </m:r>
          <m:r>
            <m:rPr>
              <m:sty m:val="bi"/>
            </m:rPr>
            <w:rPr>
              <w:rFonts w:ascii="Cambria Math" w:eastAsiaTheme="minorEastAsia" w:hAnsi="Cambria Math"/>
              <w:lang w:val="bg-BG"/>
              <w:rPrChange w:id="141" w:author="Lyubo" w:date="2012-11-21T19:34:00Z">
                <w:rPr>
                  <w:rFonts w:ascii="Cambria Math" w:eastAsiaTheme="minorEastAsia" w:hAnsi="Cambria Math"/>
                </w:rPr>
              </w:rPrChange>
            </w:rPr>
            <m:t xml:space="preserve">= </m:t>
          </m:r>
        </m:oMath>
      </w:ins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4E550E" w:rsidRPr="004E550E" w:rsidRDefault="004E550E" w:rsidP="0079622B">
      <w:pPr>
        <w:ind w:left="720"/>
        <w:rPr>
          <w:lang w:val="bg-BG"/>
        </w:rPr>
      </w:pPr>
    </w:p>
    <w:p w:rsidR="003A2DFA" w:rsidRPr="007767A3" w:rsidRDefault="003A2DFA" w:rsidP="003A2DFA">
      <w:pPr>
        <w:pStyle w:val="Heading2"/>
        <w:rPr>
          <w:lang w:val="bg-BG"/>
        </w:rPr>
      </w:pPr>
      <w:bookmarkStart w:id="142" w:name="_Toc341223060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142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>. Този 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143" w:author="Lyubo" w:date="2012-11-24T14:18:00Z">
                <w:rPr>
                  <w:noProof/>
                </w:rPr>
              </w:rPrChange>
            </w:rPr>
            <w:t>(18)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 w:rsidRPr="0052684F">
            <w:rPr>
              <w:noProof/>
              <w:lang w:val="bg-BG"/>
              <w:rPrChange w:id="144" w:author="Lyubo" w:date="2012-11-24T14:18:00Z">
                <w:rPr>
                  <w:noProof/>
                </w:rPr>
              </w:rPrChange>
            </w:rPr>
            <w:t xml:space="preserve"> (20)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lastRenderedPageBreak/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r>
        <w:t>FastDTW</w:t>
      </w:r>
      <w:sdt>
        <w:sdtPr>
          <w:id w:val="-1569729480"/>
          <w:citation/>
        </w:sdtPr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DD7337">
            <w:rPr>
              <w:noProof/>
              <w:lang w:val="bg-BG"/>
            </w:rPr>
            <w:t xml:space="preserve"> (21)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>рекурсивен вариант на 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45" w:name="_Toc341223061"/>
      <w:r>
        <w:rPr>
          <w:lang w:val="bg-BG"/>
        </w:rPr>
        <w:t>Разпознаване на активности в реално време</w:t>
      </w:r>
      <w:bookmarkEnd w:id="145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46" w:name="_Toc341223062"/>
      <w:r>
        <w:rPr>
          <w:lang w:val="bg-BG"/>
        </w:rPr>
        <w:t>Използване на „прозорец”</w:t>
      </w:r>
      <w:bookmarkEnd w:id="146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>последователна поредица от кадри, чието начало е най-новия</w:t>
      </w:r>
      <w:ins w:id="147" w:author="Lyubo" w:date="2012-11-13T22:38:00Z">
        <w:r w:rsidR="00CB57C8">
          <w:rPr>
            <w:lang w:val="bg-BG"/>
          </w:rPr>
          <w:t>т</w:t>
        </w:r>
      </w:ins>
      <w:r w:rsidR="00AD3E3A">
        <w:rPr>
          <w:lang w:val="bg-BG"/>
        </w:rPr>
        <w:t xml:space="preserve"> кадър, а дължината бележим с </w:t>
      </w:r>
      <w:r w:rsidR="00AD3E3A">
        <w:rPr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</w:t>
      </w:r>
      <w:ins w:id="148" w:author="Lyubo" w:date="2012-11-13T22:39:00Z">
        <w:r w:rsidR="00CB57C8">
          <w:rPr>
            <w:lang w:val="bg-BG"/>
          </w:rPr>
          <w:t xml:space="preserve">теоритична </w:t>
        </w:r>
      </w:ins>
      <w:r>
        <w:rPr>
          <w:lang w:val="bg-BG"/>
        </w:rPr>
        <w:t xml:space="preserve">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</w:t>
      </w:r>
      <w:del w:id="149" w:author="Lyubo" w:date="2012-11-13T22:39:00Z">
        <w:r w:rsidDel="00CB57C8">
          <w:rPr>
            <w:lang w:val="bg-BG"/>
          </w:rPr>
          <w:delText xml:space="preserve">използването му </w:delText>
        </w:r>
      </w:del>
      <w:r>
        <w:rPr>
          <w:lang w:val="bg-BG"/>
        </w:rPr>
        <w:t>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50" w:name="_Toc341223063"/>
      <w:r>
        <w:rPr>
          <w:lang w:val="bg-BG"/>
        </w:rPr>
        <w:t>Използване на маркери за начало и край на движението</w:t>
      </w:r>
      <w:bookmarkEnd w:id="150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51" w:name="_Toc341223064"/>
      <w:r>
        <w:rPr>
          <w:lang w:val="bg-BG"/>
        </w:rPr>
        <w:lastRenderedPageBreak/>
        <w:t>Заключение</w:t>
      </w:r>
      <w:bookmarkEnd w:id="151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 xml:space="preserve"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</w:t>
      </w:r>
      <w:del w:id="152" w:author="Lyubo" w:date="2012-11-13T22:35:00Z">
        <w:r w:rsidDel="002514EE">
          <w:rPr>
            <w:lang w:val="bg-BG"/>
          </w:rPr>
          <w:delText xml:space="preserve">към </w:delText>
        </w:r>
      </w:del>
      <w:ins w:id="153" w:author="Lyubo" w:date="2012-11-13T22:35:00Z">
        <w:r w:rsidR="002514EE">
          <w:rPr>
            <w:lang w:val="bg-BG"/>
          </w:rPr>
          <w:t xml:space="preserve">на </w:t>
        </w:r>
      </w:ins>
      <w:r>
        <w:rPr>
          <w:lang w:val="bg-BG"/>
        </w:rPr>
        <w:t>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2514EE" w:rsidDel="00C33AA2" w:rsidRDefault="00942759" w:rsidP="00816347">
      <w:pPr>
        <w:ind w:left="720"/>
        <w:rPr>
          <w:del w:id="154" w:author="Lyubo" w:date="2012-11-18T17:57:00Z"/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 xml:space="preserve">и тестван за нуждите на проекта, както и имплементирането на </w:t>
      </w:r>
      <w:ins w:id="155" w:author="Lyubo" w:date="2012-11-13T22:35:00Z">
        <w:r w:rsidR="002514EE">
          <w:rPr>
            <w:lang w:val="bg-BG"/>
          </w:rPr>
          <w:t xml:space="preserve">настоящия </w:t>
        </w:r>
      </w:ins>
      <w:r w:rsidR="00AE394F">
        <w:rPr>
          <w:lang w:val="bg-BG"/>
        </w:rPr>
        <w:t>алгоритъм</w:t>
      </w:r>
      <w:del w:id="156" w:author="Lyubo" w:date="2012-11-13T22:35:00Z">
        <w:r w:rsidR="00AE394F" w:rsidDel="002514EE">
          <w:rPr>
            <w:lang w:val="bg-BG"/>
          </w:rPr>
          <w:delText>а</w:delText>
        </w:r>
      </w:del>
      <w:r w:rsidR="00AE394F">
        <w:rPr>
          <w:lang w:val="bg-BG"/>
        </w:rPr>
        <w:t xml:space="preserve"> по подходящ начин, за да използва и процесора на графичната карта.</w:t>
      </w:r>
    </w:p>
    <w:p w:rsidR="00C33AA2" w:rsidRPr="002514EE" w:rsidRDefault="003D1506" w:rsidP="00816347">
      <w:pPr>
        <w:ind w:left="720"/>
        <w:rPr>
          <w:ins w:id="157" w:author="Lyubo" w:date="2012-11-18T18:06:00Z"/>
          <w:lang w:val="bg-BG"/>
        </w:rPr>
      </w:pPr>
      <w:ins w:id="158" w:author="Lyubo" w:date="2012-11-21T19:38:00Z">
        <w:r>
          <w:rPr>
            <w:lang w:val="bg-BG"/>
          </w:rPr>
          <w:t xml:space="preserve">В момента авторът работи върху сравняването на ДИВ </w:t>
        </w:r>
      </w:ins>
      <w:ins w:id="159" w:author="Lyubo" w:date="2012-11-21T19:40:00Z">
        <w:r>
          <w:rPr>
            <w:lang w:val="bg-BG"/>
          </w:rPr>
          <w:t>с</w:t>
        </w:r>
      </w:ins>
      <w:ins w:id="160" w:author="Lyubo" w:date="2012-11-18T18:06:00Z">
        <w:r w:rsidR="00C33AA2">
          <w:rPr>
            <w:lang w:val="bg-BG"/>
          </w:rPr>
          <w:t xml:space="preserve"> други алгоритми</w:t>
        </w:r>
      </w:ins>
      <w:ins w:id="161" w:author="Lyubo" w:date="2012-11-21T19:38:00Z">
        <w:r>
          <w:rPr>
            <w:lang w:val="bg-BG"/>
          </w:rPr>
          <w:t xml:space="preserve"> с цел </w:t>
        </w:r>
      </w:ins>
      <w:ins w:id="162" w:author="Lyubo" w:date="2012-11-21T19:39:00Z">
        <w:r>
          <w:rPr>
            <w:lang w:val="bg-BG"/>
          </w:rPr>
          <w:t>намиране на най-подходящия</w:t>
        </w:r>
      </w:ins>
      <w:ins w:id="163" w:author="Lyubo" w:date="2012-11-18T18:07:00Z">
        <w:r w:rsidR="00C33AA2">
          <w:rPr>
            <w:lang w:val="bg-BG"/>
          </w:rPr>
          <w:t xml:space="preserve">. </w:t>
        </w:r>
      </w:ins>
      <w:ins w:id="164" w:author="Lyubo" w:date="2012-11-18T18:08:00Z">
        <w:r w:rsidR="00C33AA2">
          <w:rPr>
            <w:lang w:val="bg-BG"/>
          </w:rPr>
          <w:t xml:space="preserve">В процес на имплементация е </w:t>
        </w:r>
      </w:ins>
      <w:ins w:id="165" w:author="Lyubo" w:date="2012-11-21T19:39:00Z">
        <w:r>
          <w:rPr>
            <w:lang w:val="bg-BG"/>
          </w:rPr>
          <w:t xml:space="preserve">и </w:t>
        </w:r>
      </w:ins>
      <w:ins w:id="166" w:author="Lyubo" w:date="2012-11-18T18:08:00Z">
        <w:r w:rsidR="00C33AA2">
          <w:rPr>
            <w:lang w:val="bg-BG"/>
          </w:rPr>
          <w:t xml:space="preserve">решение на проблема с използването на скритите модели на Марков. </w:t>
        </w:r>
      </w:ins>
      <w:ins w:id="167" w:author="Lyubo" w:date="2012-11-21T19:39:00Z">
        <w:r w:rsidRPr="003D1506">
          <w:rPr>
            <w:highlight w:val="yellow"/>
            <w:lang w:val="bg-BG"/>
            <w:rPrChange w:id="168" w:author="Lyubo" w:date="2012-11-21T19:39:00Z">
              <w:rPr>
                <w:lang w:val="bg-BG"/>
              </w:rPr>
            </w:rPrChange>
          </w:rPr>
          <w:t>Да добавя референция към някой пейпър за скритите модели</w:t>
        </w:r>
      </w:ins>
    </w:p>
    <w:p w:rsidR="00F1564B" w:rsidRPr="007C4124" w:rsidRDefault="00BA2B83" w:rsidP="00551D30">
      <w:pPr>
        <w:pStyle w:val="Heading1"/>
        <w:rPr>
          <w:lang w:val="bg-BG"/>
        </w:rPr>
      </w:pPr>
      <w:bookmarkStart w:id="169" w:name="_Toc341223065"/>
      <w:r w:rsidRPr="007C4124">
        <w:rPr>
          <w:lang w:val="bg-BG"/>
        </w:rPr>
        <w:t>Имплементация</w:t>
      </w:r>
      <w:bookmarkEnd w:id="169"/>
    </w:p>
    <w:p w:rsidR="00942759" w:rsidRPr="00942759" w:rsidRDefault="00A05823" w:rsidP="00942759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256F19" w:rsidRPr="00256F19">
        <w:rPr>
          <w:lang w:val="bg-BG"/>
        </w:rPr>
        <w:t xml:space="preserve"> </w:t>
      </w:r>
      <w:r w:rsidR="002514EE">
        <w:fldChar w:fldCharType="begin"/>
      </w:r>
      <w:r w:rsidR="002514EE" w:rsidRPr="002514EE">
        <w:rPr>
          <w:lang w:val="bg-BG"/>
          <w:rPrChange w:id="170" w:author="Lyubo" w:date="2012-11-13T22:26:00Z">
            <w:rPr/>
          </w:rPrChange>
        </w:rPr>
        <w:instrText xml:space="preserve"> </w:instrText>
      </w:r>
      <w:r w:rsidR="002514EE">
        <w:instrText>HYPERLINK</w:instrText>
      </w:r>
      <w:r w:rsidR="002514EE" w:rsidRPr="00CB57C8">
        <w:rPr>
          <w:lang w:val="bg-BG"/>
        </w:rPr>
        <w:instrText xml:space="preserve"> "</w:instrText>
      </w:r>
      <w:r w:rsidR="002514EE">
        <w:instrText>http</w:instrText>
      </w:r>
      <w:r w:rsidR="002514EE" w:rsidRPr="00CB57C8">
        <w:rPr>
          <w:lang w:val="bg-BG"/>
        </w:rPr>
        <w:instrText>://</w:instrText>
      </w:r>
      <w:r w:rsidR="002514EE">
        <w:instrText>goo</w:instrText>
      </w:r>
      <w:r w:rsidR="002514EE" w:rsidRPr="00CB57C8">
        <w:rPr>
          <w:lang w:val="bg-BG"/>
        </w:rPr>
        <w:instrText>.</w:instrText>
      </w:r>
      <w:r w:rsidR="002514EE">
        <w:instrText>gl</w:instrText>
      </w:r>
      <w:r w:rsidR="002514EE" w:rsidRPr="00CB57C8">
        <w:rPr>
          <w:lang w:val="bg-BG"/>
        </w:rPr>
        <w:instrText>/0</w:instrText>
      </w:r>
      <w:r w:rsidR="002514EE">
        <w:instrText>y</w:instrText>
      </w:r>
      <w:r w:rsidR="002514EE" w:rsidRPr="00CB57C8">
        <w:rPr>
          <w:lang w:val="bg-BG"/>
        </w:rPr>
        <w:instrText>6</w:instrText>
      </w:r>
      <w:r w:rsidR="002514EE">
        <w:instrText>t</w:instrText>
      </w:r>
      <w:r w:rsidR="002514EE" w:rsidRPr="00CB57C8">
        <w:rPr>
          <w:lang w:val="bg-BG"/>
        </w:rPr>
        <w:instrText xml:space="preserve">4" </w:instrText>
      </w:r>
      <w:r w:rsidR="002514EE">
        <w:fldChar w:fldCharType="separate"/>
      </w:r>
      <w:r w:rsidR="00256F19" w:rsidRPr="00256F19">
        <w:rPr>
          <w:rStyle w:val="Hyperlink"/>
          <w:lang w:val="bg-BG"/>
        </w:rPr>
        <w:t>http://goo.gl/0y6t4</w:t>
      </w:r>
      <w:r w:rsidR="002514EE">
        <w:rPr>
          <w:rStyle w:val="Hyperlink"/>
          <w:lang w:val="bg-BG"/>
        </w:rPr>
        <w:fldChar w:fldCharType="end"/>
      </w:r>
    </w:p>
    <w:p w:rsidR="000B6F67" w:rsidRDefault="00BA2B83" w:rsidP="000B6F67">
      <w:pPr>
        <w:pStyle w:val="Heading2"/>
        <w:rPr>
          <w:lang w:val="bg-BG"/>
        </w:rPr>
      </w:pPr>
      <w:bookmarkStart w:id="171" w:name="_Toc341223066"/>
      <w:r>
        <w:rPr>
          <w:lang w:val="bg-BG"/>
        </w:rPr>
        <w:t>Използвани технологии</w:t>
      </w:r>
      <w:bookmarkEnd w:id="171"/>
    </w:p>
    <w:p w:rsidR="00FD31FF" w:rsidRDefault="00BA2B83" w:rsidP="00FD31FF">
      <w:pPr>
        <w:pStyle w:val="Heading3"/>
        <w:rPr>
          <w:lang w:val="bg-BG"/>
        </w:rPr>
      </w:pPr>
      <w:bookmarkStart w:id="172" w:name="_Toc341223067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72"/>
    </w:p>
    <w:p w:rsidR="000B6F67" w:rsidRDefault="00FD31FF" w:rsidP="007C7632">
      <w:pPr>
        <w:ind w:left="1080"/>
        <w:rPr>
          <w:lang w:val="bg-BG"/>
        </w:rPr>
      </w:pPr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73" w:name="_Toc341223068"/>
      <w:r>
        <w:t>C</w:t>
      </w:r>
      <w:r w:rsidRPr="00904383">
        <w:rPr>
          <w:lang w:val="bg-BG"/>
        </w:rPr>
        <w:t># &amp; .</w:t>
      </w:r>
      <w:r>
        <w:t>NET</w:t>
      </w:r>
      <w:bookmarkEnd w:id="173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174" w:name="_Toc341223069"/>
      <w:r>
        <w:rPr>
          <w:lang w:val="bg-BG"/>
        </w:rPr>
        <w:t>Възможни приложения</w:t>
      </w:r>
      <w:bookmarkEnd w:id="174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</w:t>
      </w:r>
      <w:del w:id="175" w:author="Lyubo" w:date="2012-11-13T22:43:00Z">
        <w:r w:rsidDel="00CB57C8">
          <w:rPr>
            <w:lang w:val="bg-BG"/>
          </w:rPr>
          <w:delText xml:space="preserve">стремят </w:delText>
        </w:r>
      </w:del>
      <w:ins w:id="176" w:author="Lyubo" w:date="2012-11-13T22:43:00Z">
        <w:r w:rsidR="00CB57C8">
          <w:rPr>
            <w:lang w:val="bg-BG"/>
          </w:rPr>
          <w:t>стреми голяма част от общността на учените</w:t>
        </w:r>
      </w:ins>
      <w:del w:id="177" w:author="Lyubo" w:date="2012-11-13T22:43:00Z">
        <w:r w:rsidDel="00CB57C8">
          <w:rPr>
            <w:lang w:val="bg-BG"/>
          </w:rPr>
          <w:delText>повечето учени</w:delText>
        </w:r>
      </w:del>
      <w:r>
        <w:rPr>
          <w:lang w:val="bg-BG"/>
        </w:rPr>
        <w:t xml:space="preserve">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lastRenderedPageBreak/>
        <w:t>Системите за „умни домове“ все повече навлизат в нашето ежедневие. Чрез използването на предложения алгоритъм лесно може да се разширят възможностите им, като по този начин улеснят още повече ползвателите им.</w:t>
      </w:r>
    </w:p>
    <w:p w:rsidR="00551D30" w:rsidRDefault="00551D30" w:rsidP="000B6F67">
      <w:pPr>
        <w:pStyle w:val="Heading1"/>
        <w:rPr>
          <w:ins w:id="178" w:author="Lyubo" w:date="2012-11-18T18:03:00Z"/>
          <w:lang w:val="bg-BG"/>
        </w:rPr>
      </w:pPr>
      <w:bookmarkStart w:id="179" w:name="_Ref341025339"/>
      <w:bookmarkStart w:id="180" w:name="_Toc341223070"/>
      <w:bookmarkStart w:id="181" w:name="_Ref341289950"/>
      <w:ins w:id="182" w:author="Lyubo" w:date="2012-11-18T18:03:00Z">
        <w:r>
          <w:rPr>
            <w:lang w:val="bg-BG"/>
          </w:rPr>
          <w:t>Допълнителни имплементации</w:t>
        </w:r>
      </w:ins>
      <w:bookmarkEnd w:id="179"/>
      <w:ins w:id="183" w:author="Lyubo" w:date="2012-11-18T18:07:00Z">
        <w:r w:rsidR="00C33AA2">
          <w:rPr>
            <w:lang w:val="bg-BG"/>
          </w:rPr>
          <w:t xml:space="preserve"> и тестове</w:t>
        </w:r>
      </w:ins>
      <w:bookmarkEnd w:id="180"/>
      <w:bookmarkEnd w:id="181"/>
    </w:p>
    <w:p w:rsidR="00C33AA2" w:rsidRPr="00C33AA2" w:rsidRDefault="00C33AA2">
      <w:pPr>
        <w:pStyle w:val="Heading2"/>
        <w:rPr>
          <w:ins w:id="184" w:author="Lyubo" w:date="2012-11-18T18:15:00Z"/>
          <w:lang w:val="bg-BG"/>
          <w:rPrChange w:id="185" w:author="Lyubo" w:date="2012-11-18T18:15:00Z">
            <w:rPr>
              <w:ins w:id="186" w:author="Lyubo" w:date="2012-11-18T18:15:00Z"/>
              <w:b w:val="0"/>
              <w:bCs w:val="0"/>
              <w:color w:val="4F81BD" w:themeColor="accent1"/>
              <w:sz w:val="26"/>
              <w:szCs w:val="26"/>
            </w:rPr>
          </w:rPrChange>
        </w:rPr>
        <w:pPrChange w:id="187" w:author="Lyubo" w:date="2012-11-18T18:15:00Z">
          <w:pPr>
            <w:pStyle w:val="Heading1"/>
          </w:pPr>
        </w:pPrChange>
      </w:pPr>
      <w:bookmarkStart w:id="188" w:name="_Toc341223071"/>
      <w:ins w:id="189" w:author="Lyubo" w:date="2012-11-18T18:15:00Z">
        <w:r w:rsidRPr="00C33AA2">
          <w:t>Minimal</w:t>
        </w:r>
        <w:r w:rsidRPr="00C33AA2">
          <w:rPr>
            <w:lang w:val="bg-BG"/>
            <w:rPrChange w:id="190" w:author="Lyubo" w:date="2012-11-18T18:15:00Z">
              <w:rPr/>
            </w:rPrChange>
          </w:rPr>
          <w:t xml:space="preserve"> </w:t>
        </w:r>
        <w:r w:rsidRPr="00C33AA2">
          <w:t>Variance</w:t>
        </w:r>
        <w:r w:rsidRPr="00C33AA2">
          <w:rPr>
            <w:lang w:val="bg-BG"/>
            <w:rPrChange w:id="191" w:author="Lyubo" w:date="2012-11-18T18:15:00Z">
              <w:rPr/>
            </w:rPrChange>
          </w:rPr>
          <w:t xml:space="preserve"> </w:t>
        </w:r>
        <w:r w:rsidRPr="00C33AA2">
          <w:t>Matching</w:t>
        </w:r>
        <w:r w:rsidRPr="00C33AA2">
          <w:rPr>
            <w:lang w:val="bg-BG"/>
            <w:rPrChange w:id="192" w:author="Lyubo" w:date="2012-11-18T18:15:00Z">
              <w:rPr>
                <w:b w:val="0"/>
                <w:bCs w:val="0"/>
              </w:rPr>
            </w:rPrChange>
          </w:rPr>
          <w:t xml:space="preserve"> (</w:t>
        </w:r>
        <w:r>
          <w:t>MVM</w:t>
        </w:r>
        <w:r w:rsidRPr="00C33AA2">
          <w:rPr>
            <w:lang w:val="bg-BG"/>
            <w:rPrChange w:id="193" w:author="Lyubo" w:date="2012-11-18T18:15:00Z">
              <w:rPr>
                <w:b w:val="0"/>
                <w:bCs w:val="0"/>
              </w:rPr>
            </w:rPrChange>
          </w:rPr>
          <w:t>)</w:t>
        </w:r>
        <w:bookmarkEnd w:id="188"/>
      </w:ins>
    </w:p>
    <w:p w:rsidR="00551D30" w:rsidRDefault="00C33AA2">
      <w:pPr>
        <w:rPr>
          <w:ins w:id="194" w:author="Lyubo" w:date="2012-11-21T19:54:00Z"/>
          <w:lang w:val="bg-BG"/>
        </w:rPr>
        <w:pPrChange w:id="195" w:author="Lyubo" w:date="2012-11-18T18:03:00Z">
          <w:pPr>
            <w:pStyle w:val="Heading1"/>
          </w:pPr>
        </w:pPrChange>
      </w:pPr>
      <w:ins w:id="196" w:author="Lyubo" w:date="2012-11-18T18:13:00Z">
        <w:r>
          <w:rPr>
            <w:lang w:val="bg-BG"/>
          </w:rPr>
          <w:t xml:space="preserve">В изследването на учени от </w:t>
        </w:r>
        <w:r>
          <w:t>Temple</w:t>
        </w:r>
        <w:r w:rsidRPr="00C33AA2">
          <w:rPr>
            <w:lang w:val="bg-BG"/>
          </w:rPr>
          <w:t xml:space="preserve"> u</w:t>
        </w:r>
        <w:r>
          <w:rPr>
            <w:lang w:val="bg-BG"/>
          </w:rPr>
          <w:t>niversity, Филаделфия</w:t>
        </w:r>
      </w:ins>
      <w:ins w:id="197" w:author="Lyubo" w:date="2012-11-18T18:14:00Z">
        <w:r>
          <w:rPr>
            <w:lang w:val="bg-BG"/>
          </w:rPr>
          <w:t xml:space="preserve"> </w:t>
        </w:r>
      </w:ins>
      <w:ins w:id="198" w:author="Lyubo" w:date="2012-11-18T18:13:00Z">
        <w:r>
          <w:rPr>
            <w:lang w:val="bg-BG"/>
          </w:rPr>
          <w:t>е пре</w:t>
        </w:r>
      </w:ins>
      <w:ins w:id="199" w:author="Lyubo" w:date="2012-11-18T18:14:00Z">
        <w:r>
          <w:rPr>
            <w:lang w:val="bg-BG"/>
          </w:rPr>
          <w:t>дложен подход</w:t>
        </w:r>
      </w:ins>
      <w:ins w:id="200" w:author="Lyubo" w:date="2012-11-18T18:15:00Z">
        <w:r w:rsidRPr="00C33AA2">
          <w:rPr>
            <w:lang w:val="bg-BG"/>
            <w:rPrChange w:id="201" w:author="Lyubo" w:date="2012-11-18T18:15:00Z">
              <w:rPr>
                <w:b w:val="0"/>
                <w:bCs w:val="0"/>
              </w:rPr>
            </w:rPrChange>
          </w:rPr>
          <w:t xml:space="preserve"> </w:t>
        </w:r>
        <w:r>
          <w:rPr>
            <w:lang w:val="bg-BG"/>
          </w:rPr>
          <w:t xml:space="preserve">за намиране на разлика между </w:t>
        </w:r>
      </w:ins>
      <w:ins w:id="202" w:author="Lyubo" w:date="2012-11-18T18:16:00Z">
        <w:r w:rsidR="00EA7A9F">
          <w:rPr>
            <w:lang w:val="bg-BG"/>
          </w:rPr>
          <w:t xml:space="preserve">две </w:t>
        </w:r>
      </w:ins>
      <w:ins w:id="203" w:author="Lyubo" w:date="2012-11-18T18:17:00Z">
        <w:r w:rsidR="00EA7A9F">
          <w:rPr>
            <w:lang w:val="bg-BG"/>
          </w:rPr>
          <w:t>различни по дължина редиц</w:t>
        </w:r>
      </w:ins>
      <w:ins w:id="204" w:author="Lyubo" w:date="2012-11-18T18:25:00Z">
        <w:r w:rsidR="00EA7A9F">
          <w:rPr>
            <w:lang w:val="bg-BG"/>
          </w:rPr>
          <w:t>и</w:t>
        </w:r>
      </w:ins>
      <w:ins w:id="205" w:author="Lyubo" w:date="2012-11-18T18:26:00Z">
        <w:r w:rsidR="00EA7A9F">
          <w:rPr>
            <w:lang w:val="bg-BG"/>
          </w:rPr>
          <w:t xml:space="preserve">. </w:t>
        </w:r>
      </w:ins>
    </w:p>
    <w:p w:rsidR="007C4124" w:rsidRPr="00F615A8" w:rsidRDefault="007C4124" w:rsidP="007C4124">
      <w:pPr>
        <w:spacing w:after="200" w:line="276" w:lineRule="auto"/>
        <w:ind w:left="720"/>
        <w:contextualSpacing w:val="0"/>
        <w:jc w:val="left"/>
        <w:rPr>
          <w:ins w:id="206" w:author="Lyubo" w:date="2012-11-21T19:54:00Z"/>
          <w:rStyle w:val="SubtleEmphasis"/>
        </w:rPr>
      </w:pPr>
      <w:proofErr w:type="spellStart"/>
      <w:ins w:id="207" w:author="Lyubo" w:date="2012-11-21T19:54:00Z">
        <w:r w:rsidRPr="00F615A8">
          <w:rPr>
            <w:rStyle w:val="SubtleEmphasis"/>
          </w:rPr>
          <w:t>Фигура</w:t>
        </w:r>
        <w:proofErr w:type="spellEnd"/>
        <w:r w:rsidRPr="00F615A8">
          <w:rPr>
            <w:rStyle w:val="SubtleEmphasis"/>
          </w:rPr>
          <w:t xml:space="preserve"> </w:t>
        </w:r>
        <w:r>
          <w:rPr>
            <w:rStyle w:val="SubtleEmphasis"/>
            <w:lang w:val="bg-BG"/>
          </w:rPr>
          <w:t>4</w:t>
        </w:r>
        <w:r w:rsidRPr="00F615A8">
          <w:rPr>
            <w:rStyle w:val="SubtleEmphasis"/>
          </w:rPr>
          <w:t>:</w:t>
        </w:r>
      </w:ins>
    </w:p>
    <w:p w:rsidR="007C4124" w:rsidRDefault="007C4124">
      <w:pPr>
        <w:rPr>
          <w:ins w:id="208" w:author="Lyubo" w:date="2012-11-21T19:50:00Z"/>
          <w:lang w:val="bg-BG"/>
        </w:rPr>
        <w:pPrChange w:id="209" w:author="Lyubo" w:date="2012-11-18T18:03:00Z">
          <w:pPr>
            <w:pStyle w:val="Heading1"/>
          </w:pPr>
        </w:pPrChange>
      </w:pPr>
    </w:p>
    <w:p w:rsidR="007C4124" w:rsidRPr="00EA7A9F" w:rsidRDefault="007C4124">
      <w:pPr>
        <w:jc w:val="center"/>
        <w:rPr>
          <w:ins w:id="210" w:author="Lyubo" w:date="2012-11-18T18:17:00Z"/>
          <w:lang w:val="bg-BG"/>
        </w:rPr>
        <w:pPrChange w:id="211" w:author="Lyubo" w:date="2012-11-21T19:54:00Z">
          <w:pPr>
            <w:pStyle w:val="Heading1"/>
          </w:pPr>
        </w:pPrChange>
      </w:pPr>
      <w:ins w:id="212" w:author="Lyubo" w:date="2012-11-21T19:52:00Z">
        <w:r w:rsidRPr="0052684F">
          <w:rPr>
            <w:noProof/>
          </w:rPr>
          <w:drawing>
            <wp:inline distT="0" distB="0" distL="0" distR="0" wp14:anchorId="1EB3AF11" wp14:editId="6E4FE17C">
              <wp:extent cx="3457575" cy="1914525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57575" cy="191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A7A9F" w:rsidRPr="00A73D5E" w:rsidRDefault="00EA7A9F">
      <w:pPr>
        <w:rPr>
          <w:ins w:id="213" w:author="Lyubo" w:date="2012-11-18T18:21:00Z"/>
          <w:lang w:val="bg-BG"/>
        </w:rPr>
        <w:pPrChange w:id="214" w:author="Lyubo" w:date="2012-11-18T18:03:00Z">
          <w:pPr>
            <w:pStyle w:val="Heading1"/>
          </w:pPr>
        </w:pPrChange>
      </w:pPr>
      <w:ins w:id="215" w:author="Lyubo" w:date="2012-11-18T18:17:00Z">
        <w:r>
          <w:rPr>
            <w:lang w:val="bg-BG"/>
          </w:rPr>
          <w:t xml:space="preserve">Подходър разчита на генерирането на </w:t>
        </w:r>
      </w:ins>
      <w:ins w:id="216" w:author="Lyubo" w:date="2012-11-18T18:18:00Z">
        <w:r>
          <w:rPr>
            <w:lang w:val="bg-BG"/>
          </w:rPr>
          <w:t>матрица на разликата на всеки два елемента от двете редици</w:t>
        </w:r>
      </w:ins>
      <w:ins w:id="217" w:author="Lyubo" w:date="2012-11-18T18:19:00Z">
        <w:r>
          <w:rPr>
            <w:lang w:val="bg-BG"/>
          </w:rPr>
          <w:t xml:space="preserve">, </w:t>
        </w:r>
      </w:ins>
      <w:ins w:id="218" w:author="Lyubo" w:date="2012-11-18T18:20:00Z">
        <w:r>
          <w:rPr>
            <w:lang w:val="bg-BG"/>
          </w:rPr>
          <w:t xml:space="preserve">като в по-късното сравнение на редиците се взема предвид и възможността от появата на малки разлики или </w:t>
        </w:r>
      </w:ins>
      <w:ins w:id="219" w:author="Lyubo" w:date="2012-11-18T18:21:00Z">
        <w:r>
          <w:rPr>
            <w:lang w:val="bg-BG"/>
          </w:rPr>
          <w:t xml:space="preserve">шум </w:t>
        </w:r>
      </w:ins>
      <w:ins w:id="220" w:author="Lyubo" w:date="2012-11-18T18:20:00Z">
        <w:r w:rsidRPr="00EA7A9F">
          <w:rPr>
            <w:lang w:val="bg-BG"/>
            <w:rPrChange w:id="221" w:author="Lyubo" w:date="2012-11-18T18:20:00Z">
              <w:rPr>
                <w:b w:val="0"/>
                <w:bCs w:val="0"/>
              </w:rPr>
            </w:rPrChange>
          </w:rPr>
          <w:t>(</w:t>
        </w:r>
        <w:proofErr w:type="spellStart"/>
        <w:r>
          <w:t>guassian</w:t>
        </w:r>
        <w:proofErr w:type="spellEnd"/>
        <w:r w:rsidRPr="00EA7A9F">
          <w:rPr>
            <w:lang w:val="bg-BG"/>
            <w:rPrChange w:id="222" w:author="Lyubo" w:date="2012-11-18T18:20:00Z">
              <w:rPr>
                <w:b w:val="0"/>
                <w:bCs w:val="0"/>
              </w:rPr>
            </w:rPrChange>
          </w:rPr>
          <w:t xml:space="preserve"> </w:t>
        </w:r>
        <w:r>
          <w:t>noise</w:t>
        </w:r>
      </w:ins>
      <w:ins w:id="223" w:author="Lyubo" w:date="2012-11-18T18:21:00Z">
        <w:r>
          <w:rPr>
            <w:lang w:val="bg-BG"/>
          </w:rPr>
          <w:t>).</w:t>
        </w:r>
      </w:ins>
      <w:ins w:id="224" w:author="Lyubo" w:date="2012-11-18T18:31:00Z">
        <w:r w:rsidR="00A73D5E" w:rsidRPr="00A73D5E">
          <w:rPr>
            <w:lang w:val="bg-BG"/>
            <w:rPrChange w:id="225" w:author="Lyubo" w:date="2012-11-18T18:31:00Z">
              <w:rPr/>
            </w:rPrChange>
          </w:rPr>
          <w:t xml:space="preserve"> </w:t>
        </w:r>
        <w:r w:rsidR="00A73D5E">
          <w:rPr>
            <w:lang w:val="bg-BG"/>
          </w:rPr>
          <w:t>По-късно</w:t>
        </w:r>
      </w:ins>
      <w:ins w:id="226" w:author="Lyubo" w:date="2012-11-18T18:32:00Z">
        <w:r w:rsidR="00A73D5E">
          <w:rPr>
            <w:lang w:val="bg-BG"/>
          </w:rPr>
          <w:t>,</w:t>
        </w:r>
      </w:ins>
      <w:ins w:id="227" w:author="Lyubo" w:date="2012-11-18T18:31:00Z">
        <w:r w:rsidR="00A73D5E">
          <w:rPr>
            <w:lang w:val="bg-BG"/>
          </w:rPr>
          <w:t xml:space="preserve"> на база на генерираната матрица</w:t>
        </w:r>
      </w:ins>
      <w:ins w:id="228" w:author="Lyubo" w:date="2012-11-18T18:32:00Z">
        <w:r w:rsidR="00A73D5E">
          <w:rPr>
            <w:lang w:val="bg-BG"/>
          </w:rPr>
          <w:t xml:space="preserve"> на разликите</w:t>
        </w:r>
      </w:ins>
      <w:ins w:id="229" w:author="Lyubo" w:date="2012-11-21T19:54:00Z">
        <w:r w:rsidR="00E62A5D">
          <w:rPr>
            <w:lang w:val="bg-BG"/>
          </w:rPr>
          <w:t xml:space="preserve"> и няколко условия</w:t>
        </w:r>
      </w:ins>
      <w:ins w:id="230" w:author="Lyubo" w:date="2012-11-18T18:31:00Z">
        <w:r w:rsidR="00A73D5E">
          <w:rPr>
            <w:lang w:val="bg-BG"/>
          </w:rPr>
          <w:t>, бива построенен асинхронен цикличен граф</w:t>
        </w:r>
      </w:ins>
      <w:ins w:id="231" w:author="Lyubo" w:date="2012-11-18T18:32:00Z">
        <w:r w:rsidR="00A73D5E">
          <w:rPr>
            <w:lang w:val="bg-BG"/>
          </w:rPr>
          <w:t>, в който</w:t>
        </w:r>
      </w:ins>
      <w:ins w:id="232" w:author="Lyubo" w:date="2012-11-21T19:55:00Z">
        <w:r w:rsidR="00E62A5D">
          <w:rPr>
            <w:lang w:val="bg-BG"/>
          </w:rPr>
          <w:t>,</w:t>
        </w:r>
      </w:ins>
      <w:ins w:id="233" w:author="Lyubo" w:date="2012-11-18T18:32:00Z">
        <w:r w:rsidR="00A73D5E">
          <w:rPr>
            <w:lang w:val="bg-BG"/>
          </w:rPr>
          <w:t xml:space="preserve"> в последствие се прилага алгоритъм за намиране на най-кратък път</w:t>
        </w:r>
      </w:ins>
      <w:ins w:id="234" w:author="Lyubo" w:date="2012-11-18T18:33:00Z">
        <w:r w:rsidR="00A73D5E">
          <w:rPr>
            <w:lang w:val="bg-BG"/>
          </w:rPr>
          <w:t>, който дава еднозначно разликата между двете редици.</w:t>
        </w:r>
      </w:ins>
    </w:p>
    <w:p w:rsidR="00EA7A9F" w:rsidRDefault="00EA7A9F">
      <w:pPr>
        <w:rPr>
          <w:ins w:id="235" w:author="Lyubo" w:date="2012-11-18T18:22:00Z"/>
          <w:lang w:val="bg-BG"/>
        </w:rPr>
        <w:pPrChange w:id="236" w:author="Lyubo" w:date="2012-11-18T18:03:00Z">
          <w:pPr>
            <w:pStyle w:val="Heading1"/>
          </w:pPr>
        </w:pPrChange>
      </w:pPr>
      <w:ins w:id="237" w:author="Lyubo" w:date="2012-11-18T18:21:00Z">
        <w:r>
          <w:rPr>
            <w:lang w:val="bg-BG"/>
          </w:rPr>
          <w:t>В изследването е предложен и подходящ метод за намиране на нужното скалиране</w:t>
        </w:r>
      </w:ins>
      <w:ins w:id="238" w:author="Lyubo" w:date="2012-11-18T18:22:00Z">
        <w:r>
          <w:rPr>
            <w:lang w:val="bg-BG"/>
          </w:rPr>
          <w:t xml:space="preserve"> и изместване на едната редица спрямо другата, за оптимални резултати.</w:t>
        </w:r>
      </w:ins>
    </w:p>
    <w:p w:rsidR="00EA7A9F" w:rsidRDefault="00EA7A9F">
      <w:pPr>
        <w:rPr>
          <w:ins w:id="239" w:author="Lyubo" w:date="2012-11-18T18:28:00Z"/>
          <w:lang w:val="bg-BG"/>
        </w:rPr>
        <w:pPrChange w:id="240" w:author="Lyubo" w:date="2012-11-18T18:27:00Z">
          <w:pPr>
            <w:pStyle w:val="Heading1"/>
          </w:pPr>
        </w:pPrChange>
      </w:pPr>
      <w:ins w:id="241" w:author="Lyubo" w:date="2012-11-18T18:23:00Z">
        <w:r>
          <w:rPr>
            <w:lang w:val="bg-BG"/>
          </w:rPr>
          <w:t xml:space="preserve">Поради многото мнения в обществото на учените, че този алгоритъм би могъл да </w:t>
        </w:r>
      </w:ins>
      <w:ins w:id="242" w:author="Lyubo" w:date="2012-11-18T18:25:00Z">
        <w:r>
          <w:rPr>
            <w:lang w:val="bg-BG"/>
          </w:rPr>
          <w:t>даде по-добри резултати в конте</w:t>
        </w:r>
        <w:r w:rsidR="00463B92">
          <w:rPr>
            <w:lang w:val="bg-BG"/>
          </w:rPr>
          <w:t>кста на настоящата разработка</w:t>
        </w:r>
      </w:ins>
      <w:ins w:id="243" w:author="Lyubo" w:date="2012-11-21T19:34:00Z">
        <w:r w:rsidR="003D1506">
          <w:rPr>
            <w:lang w:val="bg-BG"/>
          </w:rPr>
          <w:t xml:space="preserve"> и в</w:t>
        </w:r>
      </w:ins>
      <w:ins w:id="244" w:author="Lyubo" w:date="2012-11-18T18:27:00Z">
        <w:r w:rsidR="00463B92">
          <w:rPr>
            <w:lang w:val="bg-BG"/>
          </w:rPr>
          <w:t xml:space="preserve">ъпреки факта, че </w:t>
        </w:r>
        <w:r w:rsidR="00463B92">
          <w:t>MVM</w:t>
        </w:r>
        <w:r w:rsidR="00463B92" w:rsidRPr="00463B92">
          <w:rPr>
            <w:lang w:val="bg-BG"/>
            <w:rPrChange w:id="245" w:author="Lyubo" w:date="2012-11-18T18:27:00Z">
              <w:rPr>
                <w:b w:val="0"/>
                <w:bCs w:val="0"/>
              </w:rPr>
            </w:rPrChange>
          </w:rPr>
          <w:t xml:space="preserve"> допуска пропускането на елементи от еднат</w:t>
        </w:r>
        <w:r w:rsidR="003D1506" w:rsidRPr="003D1506">
          <w:rPr>
            <w:lang w:val="bg-BG"/>
          </w:rPr>
          <w:t>а редиц</w:t>
        </w:r>
      </w:ins>
      <w:ins w:id="246" w:author="Lyubo" w:date="2012-11-21T19:35:00Z">
        <w:r w:rsidR="003D1506">
          <w:rPr>
            <w:lang w:val="bg-BG"/>
          </w:rPr>
          <w:t>и при сравняването ѝ с другата</w:t>
        </w:r>
      </w:ins>
      <w:ins w:id="247" w:author="Lyubo" w:date="2012-11-18T18:27:00Z">
        <w:r w:rsidR="00463B92" w:rsidRPr="00463B92">
          <w:rPr>
            <w:lang w:val="bg-BG"/>
            <w:rPrChange w:id="248" w:author="Lyubo" w:date="2012-11-18T18:27:00Z">
              <w:rPr>
                <w:b w:val="0"/>
                <w:bCs w:val="0"/>
              </w:rPr>
            </w:rPrChange>
          </w:rPr>
          <w:t>, т</w:t>
        </w:r>
      </w:ins>
      <w:ins w:id="249" w:author="Lyubo" w:date="2012-11-18T18:25:00Z">
        <w:r>
          <w:rPr>
            <w:lang w:val="bg-BG"/>
          </w:rPr>
          <w:t>ой бе имплементиран и</w:t>
        </w:r>
      </w:ins>
      <w:ins w:id="250" w:author="Lyubo" w:date="2012-11-21T19:35:00Z">
        <w:r w:rsidR="003D1506">
          <w:rPr>
            <w:lang w:val="bg-BG"/>
          </w:rPr>
          <w:t xml:space="preserve"> в момента е в процес на</w:t>
        </w:r>
      </w:ins>
      <w:ins w:id="251" w:author="Lyubo" w:date="2012-11-18T18:25:00Z">
        <w:r>
          <w:rPr>
            <w:lang w:val="bg-BG"/>
          </w:rPr>
          <w:t xml:space="preserve"> тестван</w:t>
        </w:r>
      </w:ins>
      <w:ins w:id="252" w:author="Lyubo" w:date="2012-11-21T19:35:00Z">
        <w:r w:rsidR="003D1506">
          <w:rPr>
            <w:lang w:val="bg-BG"/>
          </w:rPr>
          <w:t xml:space="preserve">е. </w:t>
        </w:r>
      </w:ins>
    </w:p>
    <w:p w:rsidR="00551D30" w:rsidRDefault="00E62A5D">
      <w:pPr>
        <w:pStyle w:val="Heading2"/>
        <w:rPr>
          <w:ins w:id="253" w:author="Lyubo" w:date="2012-11-21T19:56:00Z"/>
          <w:lang w:val="bg-BG"/>
        </w:rPr>
        <w:pPrChange w:id="254" w:author="Lyubo" w:date="2012-11-18T18:05:00Z">
          <w:pPr>
            <w:pStyle w:val="Heading1"/>
          </w:pPr>
        </w:pPrChange>
      </w:pPr>
      <w:ins w:id="255" w:author="Lyubo" w:date="2012-11-21T19:56:00Z">
        <w:r>
          <w:rPr>
            <w:lang w:val="bg-BG"/>
          </w:rPr>
          <w:t xml:space="preserve">Еластично сравняване на </w:t>
        </w:r>
      </w:ins>
      <w:ins w:id="256" w:author="Lyubo" w:date="2012-11-21T19:57:00Z">
        <w:r>
          <w:rPr>
            <w:lang w:val="bg-BG"/>
          </w:rPr>
          <w:t>движения</w:t>
        </w:r>
      </w:ins>
    </w:p>
    <w:p w:rsidR="00E62A5D" w:rsidRDefault="00E62A5D">
      <w:pPr>
        <w:rPr>
          <w:ins w:id="257" w:author="Lyubo" w:date="2012-11-21T20:21:00Z"/>
          <w:lang w:val="bg-BG"/>
        </w:rPr>
        <w:pPrChange w:id="258" w:author="Lyubo" w:date="2012-11-21T19:56:00Z">
          <w:pPr>
            <w:pStyle w:val="Heading1"/>
          </w:pPr>
        </w:pPrChange>
      </w:pPr>
      <w:ins w:id="259" w:author="Lyubo" w:date="2012-11-21T19:56:00Z">
        <w:r>
          <w:rPr>
            <w:lang w:val="bg-BG"/>
          </w:rPr>
          <w:t xml:space="preserve">Еластичното сравняване на </w:t>
        </w:r>
      </w:ins>
      <w:ins w:id="260" w:author="Lyubo" w:date="2012-11-21T19:57:00Z">
        <w:r>
          <w:rPr>
            <w:lang w:val="bg-BG"/>
          </w:rPr>
          <w:t>движения</w:t>
        </w:r>
      </w:ins>
      <w:ins w:id="261" w:author="Lyubo" w:date="2012-11-21T19:56:00Z">
        <w:r>
          <w:rPr>
            <w:lang w:val="bg-BG"/>
          </w:rPr>
          <w:t xml:space="preserve"> е подход, предложен от автора, който предстои да бъде тестван. В основата му седи хипотезата, че </w:t>
        </w:r>
      </w:ins>
      <w:ins w:id="262" w:author="Lyubo" w:date="2012-11-21T19:57:00Z">
        <w:r>
          <w:rPr>
            <w:lang w:val="bg-BG"/>
          </w:rPr>
          <w:t>двете движения, които трябва да бъдат сравнени, започват с началото на движението и свършват точно с края му</w:t>
        </w:r>
      </w:ins>
      <w:ins w:id="263" w:author="Lyubo" w:date="2012-11-21T20:03:00Z">
        <w:r w:rsidR="00DA5DBC">
          <w:rPr>
            <w:lang w:val="bg-BG"/>
          </w:rPr>
          <w:t>, поради което ще можем да сравним движения, извършени с различна скорост</w:t>
        </w:r>
      </w:ins>
      <w:ins w:id="264" w:author="Lyubo" w:date="2012-11-21T20:19:00Z">
        <w:r w:rsidR="00B830CB">
          <w:rPr>
            <w:lang w:val="bg-BG"/>
          </w:rPr>
          <w:t xml:space="preserve">. </w:t>
        </w:r>
      </w:ins>
    </w:p>
    <w:p w:rsidR="00B830CB" w:rsidRPr="00B830CB" w:rsidRDefault="00B830CB" w:rsidP="00B830CB">
      <w:pPr>
        <w:spacing w:after="200" w:line="276" w:lineRule="auto"/>
        <w:ind w:left="720"/>
        <w:contextualSpacing w:val="0"/>
        <w:jc w:val="left"/>
        <w:rPr>
          <w:ins w:id="265" w:author="Lyubo" w:date="2012-11-21T20:21:00Z"/>
          <w:rStyle w:val="SubtleEmphasis"/>
          <w:lang w:val="bg-BG"/>
          <w:rPrChange w:id="266" w:author="Lyubo" w:date="2012-11-21T20:21:00Z">
            <w:rPr>
              <w:ins w:id="267" w:author="Lyubo" w:date="2012-11-21T20:21:00Z"/>
              <w:rStyle w:val="SubtleEmphasis"/>
            </w:rPr>
          </w:rPrChange>
        </w:rPr>
      </w:pPr>
      <w:proofErr w:type="spellStart"/>
      <w:ins w:id="268" w:author="Lyubo" w:date="2012-11-21T20:21:00Z">
        <w:r w:rsidRPr="00F615A8">
          <w:rPr>
            <w:rStyle w:val="SubtleEmphasis"/>
          </w:rPr>
          <w:t>Фигура</w:t>
        </w:r>
        <w:proofErr w:type="spellEnd"/>
        <w:r w:rsidRPr="00F615A8">
          <w:rPr>
            <w:rStyle w:val="SubtleEmphasis"/>
          </w:rPr>
          <w:t xml:space="preserve"> </w:t>
        </w:r>
        <w:r>
          <w:rPr>
            <w:rStyle w:val="SubtleEmphasis"/>
            <w:lang w:val="bg-BG"/>
          </w:rPr>
          <w:t>4:</w:t>
        </w:r>
      </w:ins>
    </w:p>
    <w:p w:rsidR="00B830CB" w:rsidRPr="00DA5DBC" w:rsidRDefault="00B830CB">
      <w:pPr>
        <w:jc w:val="center"/>
        <w:rPr>
          <w:ins w:id="269" w:author="Lyubo" w:date="2012-11-21T19:57:00Z"/>
          <w:lang w:val="bg-BG"/>
        </w:rPr>
        <w:pPrChange w:id="270" w:author="Lyubo" w:date="2012-11-21T20:20:00Z">
          <w:pPr>
            <w:pStyle w:val="Heading1"/>
          </w:pPr>
        </w:pPrChange>
      </w:pPr>
      <w:ins w:id="271" w:author="Lyubo" w:date="2012-11-21T20:20:00Z">
        <w:r w:rsidRPr="0052684F">
          <w:rPr>
            <w:noProof/>
          </w:rPr>
          <w:lastRenderedPageBreak/>
          <w:drawing>
            <wp:inline distT="0" distB="0" distL="0" distR="0" wp14:anchorId="098A48BD" wp14:editId="19152359">
              <wp:extent cx="3809524" cy="2349207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lastic actions comparison.pn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9524" cy="23492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830CB" w:rsidRPr="00DD7337" w:rsidRDefault="00DA5DBC">
      <w:pPr>
        <w:rPr>
          <w:ins w:id="272" w:author="Lyubo" w:date="2012-11-21T20:27:00Z"/>
          <w:lang w:val="bg-BG"/>
        </w:rPr>
        <w:pPrChange w:id="273" w:author="Lyubo" w:date="2012-11-21T19:56:00Z">
          <w:pPr>
            <w:pStyle w:val="Heading1"/>
          </w:pPr>
        </w:pPrChange>
      </w:pPr>
      <w:ins w:id="274" w:author="Lyubo" w:date="2012-11-21T20:01:00Z">
        <w:r>
          <w:rPr>
            <w:lang w:val="bg-BG"/>
          </w:rPr>
          <w:t xml:space="preserve">Нека означим двете движения с </w:t>
        </w:r>
        <w:r w:rsidRPr="00DD7337">
          <w:rPr>
            <w:b/>
            <w:i/>
            <w:rPrChange w:id="275" w:author="Lyubo" w:date="2012-11-21T20:32:00Z">
              <w:rPr>
                <w:b w:val="0"/>
                <w:bCs w:val="0"/>
              </w:rPr>
            </w:rPrChange>
          </w:rPr>
          <w:t>A</w:t>
        </w:r>
        <w:r w:rsidRPr="00DA5DBC">
          <w:rPr>
            <w:lang w:val="bg-BG"/>
            <w:rPrChange w:id="276" w:author="Lyubo" w:date="2012-11-21T20:01:00Z">
              <w:rPr>
                <w:b w:val="0"/>
                <w:bCs w:val="0"/>
              </w:rPr>
            </w:rPrChange>
          </w:rPr>
          <w:t xml:space="preserve"> </w:t>
        </w:r>
        <w:r>
          <w:rPr>
            <w:lang w:val="bg-BG"/>
          </w:rPr>
          <w:t xml:space="preserve">и </w:t>
        </w:r>
        <w:r w:rsidRPr="00DD7337">
          <w:rPr>
            <w:b/>
            <w:i/>
            <w:rPrChange w:id="277" w:author="Lyubo" w:date="2012-11-21T20:32:00Z">
              <w:rPr>
                <w:b w:val="0"/>
                <w:bCs w:val="0"/>
              </w:rPr>
            </w:rPrChange>
          </w:rPr>
          <w:t>B</w:t>
        </w:r>
        <w:r w:rsidRPr="00DA5DBC">
          <w:rPr>
            <w:lang w:val="bg-BG"/>
            <w:rPrChange w:id="278" w:author="Lyubo" w:date="2012-11-21T20:01:00Z">
              <w:rPr>
                <w:b w:val="0"/>
                <w:bCs w:val="0"/>
                <w:lang w:val="de-AT"/>
              </w:rPr>
            </w:rPrChange>
          </w:rPr>
          <w:t xml:space="preserve">, </w:t>
        </w:r>
        <w:r>
          <w:rPr>
            <w:lang w:val="bg-BG"/>
          </w:rPr>
          <w:t xml:space="preserve">които са дълги сътветно </w:t>
        </w:r>
        <w:r w:rsidRPr="00DD7337">
          <w:rPr>
            <w:b/>
            <w:i/>
            <w:lang w:val="de-AT"/>
            <w:rPrChange w:id="279" w:author="Lyubo" w:date="2012-11-21T20:31:00Z">
              <w:rPr>
                <w:b w:val="0"/>
                <w:bCs w:val="0"/>
                <w:lang w:val="de-AT"/>
              </w:rPr>
            </w:rPrChange>
          </w:rPr>
          <w:t>m</w:t>
        </w:r>
        <w:r>
          <w:rPr>
            <w:lang w:val="bg-BG"/>
          </w:rPr>
          <w:t xml:space="preserve"> и </w:t>
        </w:r>
        <w:r w:rsidRPr="00DD7337">
          <w:rPr>
            <w:b/>
            <w:i/>
            <w:lang w:val="de-AT"/>
            <w:rPrChange w:id="280" w:author="Lyubo" w:date="2012-11-21T20:31:00Z">
              <w:rPr>
                <w:b w:val="0"/>
                <w:bCs w:val="0"/>
                <w:lang w:val="de-AT"/>
              </w:rPr>
            </w:rPrChange>
          </w:rPr>
          <w:t>n</w:t>
        </w:r>
        <w:r>
          <w:rPr>
            <w:lang w:val="bg-BG"/>
          </w:rPr>
          <w:t xml:space="preserve"> кадъра</w:t>
        </w:r>
      </w:ins>
      <w:ins w:id="281" w:author="Lyubo" w:date="2012-11-21T20:02:00Z">
        <w:r>
          <w:rPr>
            <w:lang w:val="bg-BG"/>
          </w:rPr>
          <w:t xml:space="preserve">, където </w:t>
        </w:r>
        <w:r>
          <w:t>m</w:t>
        </w:r>
        <w:r w:rsidRPr="00DA5DBC">
          <w:rPr>
            <w:lang w:val="bg-BG"/>
            <w:rPrChange w:id="282" w:author="Lyubo" w:date="2012-11-21T20:02:00Z">
              <w:rPr>
                <w:b w:val="0"/>
                <w:bCs w:val="0"/>
              </w:rPr>
            </w:rPrChange>
          </w:rPr>
          <w:t xml:space="preserve"> &gt; </w:t>
        </w:r>
        <w:r>
          <w:t>n</w:t>
        </w:r>
      </w:ins>
      <w:ins w:id="283" w:author="Lyubo" w:date="2012-11-21T20:01:00Z">
        <w:r w:rsidRPr="00DA5DBC">
          <w:rPr>
            <w:lang w:val="bg-BG"/>
            <w:rPrChange w:id="284" w:author="Lyubo" w:date="2012-11-21T20:01:00Z">
              <w:rPr>
                <w:b w:val="0"/>
                <w:bCs w:val="0"/>
              </w:rPr>
            </w:rPrChange>
          </w:rPr>
          <w:t xml:space="preserve">. </w:t>
        </w:r>
      </w:ins>
      <w:ins w:id="285" w:author="Lyubo" w:date="2012-11-21T19:59:00Z">
        <w:r w:rsidR="00B830CB">
          <w:rPr>
            <w:lang w:val="bg-BG"/>
          </w:rPr>
          <w:t>Ако тази хипотеза е изпълнен</w:t>
        </w:r>
      </w:ins>
      <w:ins w:id="286" w:author="Lyubo" w:date="2012-11-21T20:30:00Z">
        <w:r w:rsidR="00DD7337">
          <w:rPr>
            <w:lang w:val="bg-BG"/>
          </w:rPr>
          <w:t xml:space="preserve">, </w:t>
        </w:r>
      </w:ins>
      <w:ins w:id="287" w:author="Lyubo" w:date="2012-11-21T20:29:00Z">
        <w:r w:rsidR="00B830CB" w:rsidRPr="00B830CB">
          <w:rPr>
            <w:lang w:val="bg-BG"/>
            <w:rPrChange w:id="288" w:author="Lyubo" w:date="2012-11-21T20:29:00Z">
              <w:rPr>
                <w:b w:val="0"/>
                <w:bCs w:val="0"/>
              </w:rPr>
            </w:rPrChange>
          </w:rPr>
          <w:t xml:space="preserve">изчисляваме </w:t>
        </w:r>
      </w:ins>
      <w:ins w:id="289" w:author="Lyubo" w:date="2012-11-21T20:30:00Z">
        <w:r w:rsidR="00DD7337" w:rsidRPr="00DD7337">
          <w:rPr>
            <w:b/>
            <w:i/>
            <w:rPrChange w:id="290" w:author="Lyubo" w:date="2012-11-21T20:32:00Z">
              <w:rPr>
                <w:b w:val="0"/>
                <w:bCs w:val="0"/>
              </w:rPr>
            </w:rPrChange>
          </w:rPr>
          <w:t>p</w:t>
        </w:r>
        <w:r w:rsidR="00DD7337" w:rsidRPr="00DD7337">
          <w:rPr>
            <w:lang w:val="bg-BG"/>
            <w:rPrChange w:id="291" w:author="Lyubo" w:date="2012-11-21T20:30:00Z">
              <w:rPr>
                <w:b w:val="0"/>
                <w:bCs w:val="0"/>
              </w:rPr>
            </w:rPrChange>
          </w:rPr>
          <w:t xml:space="preserve">, </w:t>
        </w:r>
      </w:ins>
      <w:ins w:id="292" w:author="Lyubo" w:date="2012-11-21T20:01:00Z">
        <w:r w:rsidR="00B830CB">
          <w:rPr>
            <w:lang w:val="bg-BG"/>
          </w:rPr>
          <w:t>където</w:t>
        </w:r>
      </w:ins>
      <w:ins w:id="293" w:author="Lyubo" w:date="2012-11-21T20:29:00Z">
        <w:r w:rsidR="00B830CB" w:rsidRPr="00B830CB">
          <w:rPr>
            <w:lang w:val="bg-BG"/>
            <w:rPrChange w:id="294" w:author="Lyubo" w:date="2012-11-21T20:29:00Z">
              <w:rPr>
                <w:b w:val="0"/>
                <w:bCs w:val="0"/>
              </w:rPr>
            </w:rPrChange>
          </w:rPr>
          <w:t xml:space="preserve"> </w:t>
        </w:r>
        <w:proofErr w:type="spellStart"/>
        <w:r w:rsidR="00B830CB" w:rsidRPr="00DD7337">
          <w:rPr>
            <w:b/>
            <w:i/>
            <w:rPrChange w:id="295" w:author="Lyubo" w:date="2012-11-21T20:32:00Z">
              <w:rPr>
                <w:b w:val="0"/>
                <w:bCs w:val="0"/>
              </w:rPr>
            </w:rPrChange>
          </w:rPr>
          <w:t>frameNumber</w:t>
        </w:r>
        <w:proofErr w:type="spellEnd"/>
        <w:r w:rsidR="00B830CB" w:rsidRPr="008E17FE">
          <w:rPr>
            <w:lang w:val="bg-BG"/>
          </w:rPr>
          <w:t xml:space="preserve"> </w:t>
        </w:r>
        <w:r w:rsidR="00B830CB" w:rsidRPr="008E17FE">
          <w:t>e</w:t>
        </w:r>
        <w:r w:rsidR="00B830CB">
          <w:rPr>
            <w:lang w:val="bg-BG"/>
          </w:rPr>
          <w:t xml:space="preserve"> номера на стъпката</w:t>
        </w:r>
      </w:ins>
      <w:ins w:id="296" w:author="Lyubo" w:date="2012-11-21T20:30:00Z">
        <w:r w:rsidR="00DD7337" w:rsidRPr="00DD7337">
          <w:rPr>
            <w:lang w:val="bg-BG"/>
            <w:rPrChange w:id="297" w:author="Lyubo" w:date="2012-11-21T20:30:00Z">
              <w:rPr>
                <w:b w:val="0"/>
                <w:bCs w:val="0"/>
              </w:rPr>
            </w:rPrChange>
          </w:rPr>
          <w:t>.</w:t>
        </w:r>
      </w:ins>
    </w:p>
    <w:p w:rsidR="00B830CB" w:rsidRPr="00B830CB" w:rsidRDefault="00B830CB">
      <w:pPr>
        <w:rPr>
          <w:ins w:id="298" w:author="Lyubo" w:date="2012-11-21T20:27:00Z"/>
          <w:i/>
          <w:rPrChange w:id="299" w:author="Lyubo" w:date="2012-11-21T20:28:00Z">
            <w:rPr>
              <w:ins w:id="300" w:author="Lyubo" w:date="2012-11-21T20:27:00Z"/>
              <w:lang w:val="bg-BG"/>
            </w:rPr>
          </w:rPrChange>
        </w:rPr>
        <w:pPrChange w:id="301" w:author="Lyubo" w:date="2012-11-21T19:56:00Z">
          <w:pPr>
            <w:pStyle w:val="Heading1"/>
          </w:pPr>
        </w:pPrChange>
      </w:pPr>
      <w:ins w:id="302" w:author="Lyubo" w:date="2012-11-21T20:27:00Z">
        <m:oMathPara>
          <m:oMath>
            <m:r>
              <w:rPr>
                <w:rFonts w:ascii="Cambria Math" w:hAnsi="Cambria Math"/>
                <w:lang w:val="bg-BG"/>
              </w:rPr>
              <m:t>p=</m:t>
            </m:r>
          </m:oMath>
        </m:oMathPara>
      </w:ins>
      <m:oMathPara>
        <m:oMath>
          <m:f>
            <m:fPr>
              <m:ctrlPr>
                <w:ins w:id="303" w:author="Lyubo" w:date="2012-11-21T20:28:00Z">
                  <w:rPr>
                    <w:rFonts w:ascii="Cambria Math" w:hAnsi="Cambria Math"/>
                    <w:i/>
                    <w:lang w:val="bg-BG"/>
                  </w:rPr>
                </w:ins>
              </m:ctrlPr>
            </m:fPr>
            <m:num>
              <w:ins w:id="304" w:author="Lyubo" w:date="2012-11-21T20:28:00Z">
                <m:r>
                  <w:rPr>
                    <w:rFonts w:ascii="Cambria Math" w:hAnsi="Cambria Math"/>
                    <w:lang w:val="bg-BG"/>
                  </w:rPr>
                  <m:t>m</m:t>
                </m:r>
              </w:ins>
            </m:num>
            <m:den>
              <w:ins w:id="305" w:author="Lyubo" w:date="2012-11-21T20:28:00Z">
                <m:r>
                  <w:rPr>
                    <w:rFonts w:ascii="Cambria Math" w:hAnsi="Cambria Math"/>
                    <w:lang w:val="bg-BG"/>
                  </w:rPr>
                  <m:t>n</m:t>
                </m:r>
              </w:ins>
            </m:den>
          </m:f>
          <w:ins w:id="306" w:author="Lyubo" w:date="2012-11-21T20:28:00Z">
            <m:r>
              <w:rPr>
                <w:rFonts w:ascii="Cambria Math" w:hAnsi="Cambria Math"/>
                <w:lang w:val="bg-BG"/>
              </w:rPr>
              <m:t>*frame</m:t>
            </m:r>
            <m:r>
              <w:rPr>
                <w:rFonts w:ascii="Cambria Math" w:eastAsiaTheme="minorEastAsia" w:hAnsi="Cambria Math"/>
                <w:lang w:val="bg-BG"/>
              </w:rPr>
              <m:t>Number</m:t>
            </m:r>
          </w:ins>
        </m:oMath>
      </m:oMathPara>
    </w:p>
    <w:p w:rsidR="00E62A5D" w:rsidRPr="00B830CB" w:rsidRDefault="00B830CB">
      <w:pPr>
        <w:rPr>
          <w:ins w:id="307" w:author="Lyubo" w:date="2012-11-21T20:24:00Z"/>
          <w:lang w:val="bg-BG"/>
          <w:rPrChange w:id="308" w:author="Lyubo" w:date="2012-11-21T20:27:00Z">
            <w:rPr>
              <w:ins w:id="309" w:author="Lyubo" w:date="2012-11-21T20:24:00Z"/>
            </w:rPr>
          </w:rPrChange>
        </w:rPr>
        <w:pPrChange w:id="310" w:author="Lyubo" w:date="2012-11-21T19:56:00Z">
          <w:pPr>
            <w:pStyle w:val="Heading1"/>
          </w:pPr>
        </w:pPrChange>
      </w:pPr>
      <w:ins w:id="311" w:author="Lyubo" w:date="2012-11-21T20:19:00Z">
        <w:r>
          <w:rPr>
            <w:lang w:val="bg-BG"/>
          </w:rPr>
          <w:t>.</w:t>
        </w:r>
      </w:ins>
    </w:p>
    <w:p w:rsidR="00B830CB" w:rsidRDefault="00DD7337">
      <w:pPr>
        <w:rPr>
          <w:ins w:id="312" w:author="Lyubo" w:date="2012-11-21T20:25:00Z"/>
          <w:lang w:val="bg-BG"/>
        </w:rPr>
        <w:pPrChange w:id="313" w:author="Lyubo" w:date="2012-11-21T20:25:00Z">
          <w:pPr>
            <w:pStyle w:val="Heading1"/>
          </w:pPr>
        </w:pPrChange>
      </w:pPr>
      <w:ins w:id="314" w:author="Lyubo" w:date="2012-11-21T20:30:00Z">
        <w:r w:rsidRPr="00DD7337">
          <w:rPr>
            <w:lang w:val="bg-BG"/>
            <w:rPrChange w:id="315" w:author="Lyubo" w:date="2012-11-21T20:30:00Z">
              <w:rPr>
                <w:b w:val="0"/>
                <w:bCs w:val="0"/>
                <w:lang w:val="de-AT"/>
              </w:rPr>
            </w:rPrChange>
          </w:rPr>
          <w:t xml:space="preserve">Ако означи </w:t>
        </w:r>
        <w:r>
          <w:rPr>
            <w:lang w:val="bg-BG"/>
          </w:rPr>
          <w:t>функцията</w:t>
        </w:r>
        <w:r w:rsidRPr="00DD7337">
          <w:rPr>
            <w:lang w:val="bg-BG"/>
            <w:rPrChange w:id="316" w:author="Lyubo" w:date="2012-11-21T20:30:00Z">
              <w:rPr>
                <w:b w:val="0"/>
                <w:bCs w:val="0"/>
                <w:lang w:val="de-AT"/>
              </w:rPr>
            </w:rPrChange>
          </w:rPr>
          <w:t xml:space="preserve"> за намиране на </w:t>
        </w:r>
        <w:r>
          <w:rPr>
            <w:lang w:val="bg-BG"/>
          </w:rPr>
          <w:t xml:space="preserve">прилика между две пози с </w:t>
        </w:r>
        <w:r w:rsidRPr="00DD7337">
          <w:rPr>
            <w:b/>
            <w:i/>
            <w:rPrChange w:id="317" w:author="Lyubo" w:date="2012-11-21T20:32:00Z">
              <w:rPr>
                <w:b w:val="0"/>
                <w:bCs w:val="0"/>
              </w:rPr>
            </w:rPrChange>
          </w:rPr>
          <w:t>comp</w:t>
        </w:r>
      </w:ins>
      <w:ins w:id="318" w:author="Lyubo" w:date="2012-11-21T20:31:00Z">
        <w:r w:rsidRPr="00DD7337">
          <w:rPr>
            <w:lang w:val="bg-BG"/>
            <w:rPrChange w:id="319" w:author="Lyubo" w:date="2012-11-21T20:31:00Z">
              <w:rPr>
                <w:b w:val="0"/>
                <w:bCs w:val="0"/>
              </w:rPr>
            </w:rPrChange>
          </w:rPr>
          <w:t xml:space="preserve">, </w:t>
        </w:r>
        <w:r>
          <w:rPr>
            <w:lang w:val="bg-BG"/>
          </w:rPr>
          <w:t>то получаваме следната формула за намиране на при</w:t>
        </w:r>
      </w:ins>
      <w:ins w:id="320" w:author="Lyubo" w:date="2012-11-21T20:32:00Z">
        <w:r>
          <w:rPr>
            <w:lang w:val="bg-BG"/>
          </w:rPr>
          <w:t>лика между два записа</w:t>
        </w:r>
      </w:ins>
      <w:ins w:id="321" w:author="Lyubo" w:date="2012-11-21T20:25:00Z">
        <w:r w:rsidR="00B830CB">
          <w:rPr>
            <w:lang w:val="bg-BG"/>
          </w:rPr>
          <w:t>:</w:t>
        </w:r>
      </w:ins>
    </w:p>
    <w:p w:rsidR="00B830CB" w:rsidRPr="00B830CB" w:rsidRDefault="00DD7337">
      <w:pPr>
        <w:rPr>
          <w:ins w:id="322" w:author="Lyubo" w:date="2012-11-21T20:26:00Z"/>
          <w:rFonts w:eastAsiaTheme="minorEastAsia"/>
        </w:rPr>
        <w:pPrChange w:id="323" w:author="Lyubo" w:date="2012-11-21T20:26:00Z">
          <w:pPr>
            <w:pStyle w:val="Heading1"/>
          </w:pPr>
        </w:pPrChange>
      </w:pPr>
      <w:ins w:id="324" w:author="Lyubo" w:date="2012-11-21T20:33:00Z">
        <m:oMathPara>
          <m:oMath>
            <m:r>
              <w:rPr>
                <w:rFonts w:ascii="Cambria Math" w:hAnsi="Cambria Math"/>
                <w:lang w:val="bg-BG"/>
              </w:rPr>
              <m:t xml:space="preserve">Difference= </m:t>
            </m:r>
          </m:oMath>
        </m:oMathPara>
      </w:ins>
      <m:oMathPara>
        <m:oMath>
          <m:nary>
            <m:naryPr>
              <m:chr m:val="∑"/>
              <m:limLoc m:val="undOvr"/>
              <m:ctrlPr>
                <w:ins w:id="325" w:author="Lyubo" w:date="2012-11-21T20:25:00Z">
                  <w:rPr>
                    <w:rFonts w:ascii="Cambria Math" w:hAnsi="Cambria Math"/>
                    <w:i/>
                    <w:lang w:val="bg-BG"/>
                  </w:rPr>
                </w:ins>
              </m:ctrlPr>
            </m:naryPr>
            <m:sub>
              <w:ins w:id="326" w:author="Lyubo" w:date="2012-11-21T20:25:00Z">
                <m:r>
                  <w:rPr>
                    <w:rFonts w:ascii="Cambria Math" w:hAnsi="Cambria Math"/>
                    <w:lang w:val="bg-BG"/>
                  </w:rPr>
                  <m:t>fram</m:t>
                </m:r>
              </w:ins>
              <w:ins w:id="327" w:author="Lyubo" w:date="2012-11-21T20:38:00Z">
                <m:r>
                  <w:rPr>
                    <w:rFonts w:ascii="Cambria Math" w:hAnsi="Cambria Math"/>
                    <w:lang w:val="bg-BG"/>
                  </w:rPr>
                  <m:t>e</m:t>
                </m:r>
              </w:ins>
              <w:ins w:id="328" w:author="Lyubo" w:date="2012-11-21T20:32:00Z">
                <m:r>
                  <w:rPr>
                    <w:rFonts w:ascii="Cambria Math" w:hAnsi="Cambria Math"/>
                  </w:rPr>
                  <m:t>Number</m:t>
                </m:r>
              </w:ins>
              <w:ins w:id="329" w:author="Lyubo" w:date="2012-11-21T20:25:00Z">
                <m:r>
                  <w:rPr>
                    <w:rFonts w:ascii="Cambria Math" w:hAnsi="Cambria Math"/>
                    <w:lang w:val="bg-BG"/>
                  </w:rPr>
                  <m:t>=0</m:t>
                </m:r>
              </w:ins>
            </m:sub>
            <m:sup>
              <w:ins w:id="330" w:author="Lyubo" w:date="2012-11-21T20:25:00Z">
                <m:r>
                  <w:rPr>
                    <w:rFonts w:ascii="Cambria Math" w:hAnsi="Cambria Math"/>
                  </w:rPr>
                  <m:t>n</m:t>
                </m:r>
              </w:ins>
            </m:sup>
            <m:e>
              <w:ins w:id="331" w:author="Lyubo" w:date="2012-11-21T20:26:00Z">
                <m:r>
                  <w:rPr>
                    <w:rFonts w:ascii="Cambria Math" w:hAnsi="Cambria Math"/>
                    <w:lang w:val="bg-BG"/>
                  </w:rPr>
                  <m:t>c</m:t>
                </m:r>
              </w:ins>
              <w:ins w:id="332" w:author="Lyubo" w:date="2012-11-21T20:27:00Z">
                <m:r>
                  <w:rPr>
                    <w:rFonts w:ascii="Cambria Math" w:hAnsi="Cambria Math"/>
                  </w:rPr>
                  <m:t>omp</m:t>
                </m:r>
              </w:ins>
              <w:ins w:id="333" w:author="Lyubo" w:date="2012-11-21T20:26:00Z">
                <m:r>
                  <w:rPr>
                    <w:rFonts w:ascii="Cambria Math" w:hAnsi="Cambria Math"/>
                    <w:lang w:val="bg-BG"/>
                  </w:rPr>
                  <m:t>(</m:t>
                </m:r>
              </w:ins>
              <m:sSub>
                <m:sSubPr>
                  <m:ctrlPr>
                    <w:ins w:id="334" w:author="Lyubo" w:date="2012-11-21T20:25:00Z">
                      <w:rPr>
                        <w:rFonts w:ascii="Cambria Math" w:hAnsi="Cambria Math"/>
                        <w:i/>
                        <w:lang w:val="bg-BG"/>
                      </w:rPr>
                    </w:ins>
                  </m:ctrlPr>
                </m:sSubPr>
                <m:e>
                  <w:ins w:id="335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A</m:t>
                    </m:r>
                  </w:ins>
                </m:e>
                <m:sub>
                  <w:ins w:id="336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p</m:t>
                    </m:r>
                  </w:ins>
                </m:sub>
              </m:sSub>
              <w:ins w:id="337" w:author="Lyubo" w:date="2012-11-21T20:26:00Z">
                <m:r>
                  <w:rPr>
                    <w:rFonts w:ascii="Cambria Math" w:hAnsi="Cambria Math"/>
                    <w:lang w:val="bg-BG"/>
                  </w:rPr>
                  <m:t xml:space="preserve">, </m:t>
                </m:r>
              </w:ins>
              <m:sSub>
                <m:sSubPr>
                  <m:ctrlPr>
                    <w:ins w:id="338" w:author="Lyubo" w:date="2012-11-21T20:26:00Z">
                      <w:rPr>
                        <w:rFonts w:ascii="Cambria Math" w:hAnsi="Cambria Math"/>
                        <w:i/>
                        <w:lang w:val="bg-BG"/>
                      </w:rPr>
                    </w:ins>
                  </m:ctrlPr>
                </m:sSubPr>
                <m:e>
                  <w:ins w:id="339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B</m:t>
                    </m:r>
                  </w:ins>
                </m:e>
                <m:sub>
                  <w:ins w:id="340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frame</m:t>
                    </m:r>
                  </w:ins>
                  <w:ins w:id="341" w:author="Lyubo" w:date="2012-11-21T20:33:00Z">
                    <m:r>
                      <w:rPr>
                        <w:rFonts w:ascii="Cambria Math" w:hAnsi="Cambria Math"/>
                        <w:lang w:val="bg-BG"/>
                      </w:rPr>
                      <m:t>Number</m:t>
                    </m:r>
                  </w:ins>
                </m:sub>
              </m:sSub>
              <w:ins w:id="342" w:author="Lyubo" w:date="2012-11-21T20:26:00Z">
                <m:r>
                  <w:rPr>
                    <w:rFonts w:ascii="Cambria Math" w:hAnsi="Cambria Math"/>
                    <w:lang w:val="bg-BG"/>
                  </w:rPr>
                  <m:t>)</m:t>
                </m:r>
              </w:ins>
            </m:e>
          </m:nary>
        </m:oMath>
      </m:oMathPara>
    </w:p>
    <w:p w:rsidR="00B830CB" w:rsidRDefault="00B830CB">
      <w:pPr>
        <w:rPr>
          <w:ins w:id="343" w:author="Lyubo" w:date="2012-11-24T14:19:00Z"/>
          <w:rFonts w:eastAsiaTheme="minorEastAsia"/>
        </w:rPr>
        <w:pPrChange w:id="344" w:author="Lyubo" w:date="2012-11-21T20:26:00Z">
          <w:pPr>
            <w:pStyle w:val="Heading1"/>
          </w:pPr>
        </w:pPrChange>
      </w:pPr>
      <w:ins w:id="345" w:author="Lyubo" w:date="2012-11-21T20:26:00Z">
        <w:r>
          <w:rPr>
            <w:rFonts w:eastAsiaTheme="minorEastAsia"/>
            <w:lang w:val="bg-BG"/>
          </w:rPr>
          <w:t>Където функцията</w:t>
        </w:r>
      </w:ins>
      <w:ins w:id="346" w:author="Lyubo" w:date="2012-11-21T20:27:00Z">
        <w:r>
          <w:rPr>
            <w:rFonts w:eastAsiaTheme="minorEastAsia"/>
          </w:rPr>
          <w:t xml:space="preserve"> </w:t>
        </w:r>
      </w:ins>
      <w:ins w:id="347" w:author="Lyubo" w:date="2012-11-24T14:28:00Z">
        <m:oMath>
          <m:r>
            <w:rPr>
              <w:rFonts w:ascii="Cambria Math" w:eastAsiaTheme="minorEastAsia" w:hAnsi="Cambria Math"/>
            </w:rPr>
            <m:t>comp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</m:oMath>
        <w:r w:rsidR="007A1B7A">
          <w:rPr>
            <w:rFonts w:eastAsiaTheme="minorEastAsia"/>
          </w:rPr>
          <w:t xml:space="preserve"> </w:t>
        </w:r>
      </w:ins>
      <w:ins w:id="348" w:author="Lyubo" w:date="2012-11-21T20:27:00Z">
        <w:r>
          <w:rPr>
            <w:rFonts w:eastAsiaTheme="minorEastAsia"/>
            <w:lang w:val="bg-BG"/>
          </w:rPr>
          <w:t>сравнява разликата между две пози.</w:t>
        </w:r>
      </w:ins>
      <w:ins w:id="349" w:author="Lyubo" w:date="2012-11-21T20:26:00Z">
        <w:r>
          <w:rPr>
            <w:rFonts w:eastAsiaTheme="minorEastAsia"/>
            <w:lang w:val="bg-BG"/>
          </w:rPr>
          <w:t xml:space="preserve"> </w:t>
        </w:r>
      </w:ins>
    </w:p>
    <w:p w:rsidR="0052684F" w:rsidRPr="0052684F" w:rsidRDefault="0052684F">
      <w:pPr>
        <w:rPr>
          <w:ins w:id="350" w:author="Lyubo" w:date="2012-11-24T14:23:00Z"/>
          <w:rFonts w:eastAsiaTheme="minorEastAsia"/>
          <w:lang w:val="bg-BG"/>
          <w:rPrChange w:id="351" w:author="Lyubo" w:date="2012-11-24T14:27:00Z">
            <w:rPr>
              <w:ins w:id="352" w:author="Lyubo" w:date="2012-11-24T14:23:00Z"/>
              <w:rFonts w:ascii="Cambria Math" w:eastAsiaTheme="minorEastAsia" w:hAnsi="Cambria Math"/>
              <w:i/>
            </w:rPr>
          </w:rPrChange>
        </w:rPr>
        <w:pPrChange w:id="353" w:author="Lyubo" w:date="2012-11-21T20:26:00Z">
          <w:pPr>
            <w:pStyle w:val="Heading1"/>
          </w:pPr>
        </w:pPrChange>
      </w:pPr>
      <w:ins w:id="354" w:author="Lyubo" w:date="2012-11-24T14:19:00Z">
        <w:r>
          <w:rPr>
            <w:rFonts w:eastAsiaTheme="minorEastAsia"/>
            <w:lang w:val="bg-BG"/>
          </w:rPr>
          <w:t xml:space="preserve">Под внимание трябва да бъде взет и факта, че би могло да се появи „шум“ между двете редици. </w:t>
        </w:r>
      </w:ins>
      <w:ins w:id="355" w:author="Lyubo" w:date="2012-11-24T14:20:00Z">
        <w:r>
          <w:rPr>
            <w:rFonts w:eastAsiaTheme="minorEastAsia"/>
            <w:lang w:val="bg-BG"/>
          </w:rPr>
          <w:t xml:space="preserve">За да предотвратим грешното пресмятане на разликата между двата записа, бихме могли </w:t>
        </w:r>
      </w:ins>
      <w:ins w:id="356" w:author="Lyubo" w:date="2012-11-24T14:22:00Z">
        <w:r>
          <w:rPr>
            <w:rFonts w:eastAsiaTheme="minorEastAsia"/>
            <w:lang w:val="bg-BG"/>
          </w:rPr>
          <w:t xml:space="preserve">да дефинираме прозорец с индекс на </w:t>
        </w:r>
        <w:bookmarkStart w:id="357" w:name="_GoBack"/>
        <w:bookmarkEnd w:id="357"/>
        <w:r>
          <w:rPr>
            <w:rFonts w:eastAsiaTheme="minorEastAsia"/>
            <w:lang w:val="bg-BG"/>
          </w:rPr>
          <w:t xml:space="preserve">средния елемент </w:t>
        </w:r>
        <w:r w:rsidRPr="0052684F">
          <w:rPr>
            <w:rFonts w:eastAsiaTheme="minorEastAsia"/>
            <w:i/>
            <w:lang w:val="de-DE"/>
            <w:rPrChange w:id="358" w:author="Lyubo" w:date="2012-11-24T14:23:00Z">
              <w:rPr>
                <w:rFonts w:eastAsiaTheme="minorEastAsia"/>
                <w:lang w:val="de-DE"/>
              </w:rPr>
            </w:rPrChange>
          </w:rPr>
          <w:t>p</w:t>
        </w:r>
        <w:r w:rsidRPr="0052684F">
          <w:rPr>
            <w:rFonts w:eastAsiaTheme="minorEastAsia"/>
            <w:lang w:val="bg-BG"/>
            <w:rPrChange w:id="359" w:author="Lyubo" w:date="2012-11-24T14:22:00Z">
              <w:rPr>
                <w:rFonts w:eastAsiaTheme="minorEastAsia"/>
              </w:rPr>
            </w:rPrChange>
          </w:rPr>
          <w:t xml:space="preserve"> </w:t>
        </w:r>
        <w:r>
          <w:rPr>
            <w:rFonts w:eastAsiaTheme="minorEastAsia"/>
            <w:lang w:val="bg-BG"/>
          </w:rPr>
          <w:t xml:space="preserve">и дължина </w:t>
        </w:r>
      </w:ins>
      <w:ins w:id="360" w:author="Lyubo" w:date="2012-11-24T14:24:00Z">
        <m:oMath>
          <m:r>
            <w:rPr>
              <w:rFonts w:ascii="Cambria Math" w:eastAsiaTheme="minorEastAsia" w:hAnsi="Cambria Math"/>
              <w:lang w:val="de-DE"/>
            </w:rPr>
            <m:t>w</m:t>
          </m:r>
        </m:oMath>
      </w:ins>
      <w:ins w:id="361" w:author="Lyubo" w:date="2012-11-24T14:23:00Z">
        <m:oMath>
          <m:r>
            <w:rPr>
              <w:rFonts w:ascii="Cambria Math" w:eastAsiaTheme="minorEastAsia" w:hAnsi="Cambria Math"/>
              <w:lang w:val="bg-BG"/>
            </w:rPr>
            <m:t>=m*0.1</m:t>
          </m:r>
        </m:oMath>
      </w:ins>
      <w:ins w:id="362" w:author="Lyubo" w:date="2012-11-24T14:24:00Z">
        <w:r w:rsidRPr="0052684F">
          <w:rPr>
            <w:rFonts w:eastAsiaTheme="minorEastAsia"/>
            <w:lang w:val="bg-BG"/>
          </w:rPr>
          <w:t xml:space="preserve"> В последствие за дадената итерация избираме </w:t>
        </w:r>
      </w:ins>
      <w:ins w:id="363" w:author="Lyubo" w:date="2012-11-24T14:25:00Z">
        <w:r>
          <w:rPr>
            <w:rFonts w:eastAsiaTheme="minorEastAsia"/>
            <w:lang w:val="bg-BG"/>
          </w:rPr>
          <w:t>кадър</w:t>
        </w:r>
      </w:ins>
      <w:ins w:id="364" w:author="Lyubo" w:date="2012-11-24T14:26:00Z">
        <w:r>
          <w:rPr>
            <w:rFonts w:eastAsiaTheme="minorEastAsia"/>
            <w:lang w:val="bg-BG"/>
          </w:rPr>
          <w:t xml:space="preserve"> от </w:t>
        </w:r>
      </w:ins>
      <w:ins w:id="365" w:author="Lyubo" w:date="2012-11-24T14:27:00Z">
        <w:r>
          <w:rPr>
            <w:rFonts w:eastAsiaTheme="minorEastAsia"/>
            <w:lang w:val="bg-BG"/>
          </w:rPr>
          <w:t xml:space="preserve">запис </w:t>
        </w:r>
      </w:ins>
      <w:ins w:id="366" w:author="Lyubo" w:date="2012-11-24T14:26:00Z">
        <w:r>
          <w:rPr>
            <w:rFonts w:eastAsiaTheme="minorEastAsia"/>
            <w:lang w:val="bg-BG"/>
          </w:rPr>
          <w:t>А,</w:t>
        </w:r>
      </w:ins>
      <w:ins w:id="367" w:author="Lyubo" w:date="2012-11-24T14:25:00Z">
        <w:r>
          <w:rPr>
            <w:rFonts w:eastAsiaTheme="minorEastAsia"/>
            <w:lang w:val="bg-BG"/>
          </w:rPr>
          <w:t xml:space="preserve"> към който да </w:t>
        </w:r>
      </w:ins>
      <w:ins w:id="368" w:author="Lyubo" w:date="2012-11-24T14:27:00Z">
        <w:r>
          <w:rPr>
            <w:rFonts w:eastAsiaTheme="minorEastAsia"/>
            <w:lang w:val="bg-BG"/>
          </w:rPr>
          <w:t xml:space="preserve">свържем кадър от запис </w:t>
        </w:r>
        <w:r>
          <w:rPr>
            <w:rFonts w:eastAsiaTheme="minorEastAsia"/>
            <w:lang w:val="de-DE"/>
          </w:rPr>
          <w:t>B</w:t>
        </w:r>
        <w:r w:rsidRPr="0052684F">
          <w:rPr>
            <w:rFonts w:eastAsiaTheme="minorEastAsia"/>
            <w:lang w:val="bg-BG"/>
            <w:rPrChange w:id="369" w:author="Lyubo" w:date="2012-11-24T14:27:00Z">
              <w:rPr>
                <w:rFonts w:eastAsiaTheme="minorEastAsia"/>
                <w:lang w:val="de-DE"/>
              </w:rPr>
            </w:rPrChange>
          </w:rPr>
          <w:t>.</w:t>
        </w:r>
      </w:ins>
    </w:p>
    <w:p w:rsidR="008E2426" w:rsidRPr="007767A3" w:rsidRDefault="008E2426" w:rsidP="000B6F67">
      <w:pPr>
        <w:pStyle w:val="Heading1"/>
        <w:rPr>
          <w:lang w:val="bg-BG"/>
        </w:rPr>
      </w:pPr>
      <w:bookmarkStart w:id="370" w:name="_Toc341223073"/>
      <w:r>
        <w:rPr>
          <w:lang w:val="bg-BG"/>
        </w:rPr>
        <w:t>Заключение</w:t>
      </w:r>
      <w:bookmarkEnd w:id="370"/>
    </w:p>
    <w:p w:rsidR="00867C09" w:rsidRDefault="00867C09" w:rsidP="00867C09">
      <w:pPr>
        <w:rPr>
          <w:lang w:val="bg-BG"/>
        </w:rPr>
      </w:pPr>
      <w:r>
        <w:rPr>
          <w:lang w:val="bg-BG"/>
        </w:rPr>
        <w:t xml:space="preserve">Преложеният алгоритъм решава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е използван алгоритъм за </w:t>
      </w:r>
      <w:r w:rsidR="00904383">
        <w:rPr>
          <w:lang w:val="bg-BG"/>
        </w:rPr>
        <w:t xml:space="preserve">динамично изкривяване на времето, който предоставя релативно ефективен начин за разпознаване на еднакви движения, извършени с различни скорости. С цел по-високо ниво на качество, за набавяне 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04383" w:rsidRDefault="00904383" w:rsidP="00867C09">
      <w:pPr>
        <w:rPr>
          <w:lang w:val="bg-BG"/>
        </w:rPr>
      </w:pPr>
      <w:r>
        <w:rPr>
          <w:lang w:val="bg-BG"/>
        </w:rPr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 xml:space="preserve">за ценните съвети и </w:t>
      </w:r>
      <w:r w:rsidR="00904383">
        <w:rPr>
          <w:lang w:val="bg-BG"/>
        </w:rPr>
        <w:lastRenderedPageBreak/>
        <w:t>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 бе поставено началото на проекта.</w:t>
      </w:r>
    </w:p>
    <w:bookmarkStart w:id="371" w:name="_Toc34122307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371"/>
        </w:p>
        <w:sdt>
          <w:sdtPr>
            <w:id w:val="111145805"/>
            <w:bibliography/>
          </w:sdtPr>
          <w:sdtContent>
            <w:p w:rsidR="00DD7337" w:rsidRDefault="00B80E2A" w:rsidP="00DD7337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  <w:r w:rsidR="00DD7337">
                <w:rPr>
                  <w:noProof/>
                </w:rPr>
                <w:t xml:space="preserve">1. </w:t>
              </w:r>
              <w:r w:rsidR="00DD7337">
                <w:rPr>
                  <w:i/>
                  <w:iCs/>
                  <w:noProof/>
                </w:rPr>
                <w:t xml:space="preserve">Distributed Recognition of Human Actions Using Wearable Motion Sensor Networks. </w:t>
              </w:r>
              <w:r w:rsidR="00DD7337">
                <w:rPr>
                  <w:b/>
                  <w:bCs/>
                  <w:noProof/>
                </w:rPr>
                <w:t>Allen Y. Yang, Roozbeh Jafari, S. Shankar Sastry, Ruzena Bajcsy.</w:t>
              </w:r>
              <w:r w:rsidR="00DD7337">
                <w:rPr>
                  <w:noProof/>
                </w:rPr>
                <w:t xml:space="preserve"> 2009, Journal of Ambient Intelligence and Smart Environments.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Method For Human Action Recognition. </w:t>
              </w:r>
              <w:r>
                <w:rPr>
                  <w:b/>
                  <w:bCs/>
                  <w:noProof/>
                </w:rPr>
                <w:t>Osama Masoud, Nikos Papanikolopoulos.</w:t>
              </w:r>
              <w:r>
                <w:rPr>
                  <w:noProof/>
                </w:rPr>
                <w:t xml:space="preserve"> 2003.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3. </w:t>
              </w:r>
              <w:r>
                <w:rPr>
                  <w:i/>
                  <w:iCs/>
                  <w:noProof/>
                  <w:lang w:val="bg-BG"/>
                </w:rPr>
                <w:t xml:space="preserve">Qualitative Recognition of Ongoing Human Action Sequences. </w:t>
              </w:r>
              <w:r>
                <w:rPr>
                  <w:b/>
                  <w:bCs/>
                  <w:noProof/>
                  <w:lang w:val="bg-BG"/>
                </w:rPr>
                <w:t>Yasuo Kuniyoshi, Hirochika Inoue.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4. </w:t>
              </w:r>
              <w:r>
                <w:rPr>
                  <w:i/>
                  <w:iCs/>
                  <w:noProof/>
                  <w:lang w:val="bg-BG"/>
                </w:rPr>
                <w:t xml:space="preserve">Evaluation of local spatio-temporal features. </w:t>
              </w:r>
              <w:r>
                <w:rPr>
                  <w:b/>
                  <w:bCs/>
                  <w:noProof/>
                  <w:lang w:val="bg-BG"/>
                </w:rPr>
                <w:t>Heng Wang, Muhammad Muneeb Ullah, Alexander Kläser, Ivan Laptev, Cordelia Schmid.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5. </w:t>
              </w:r>
              <w:r>
                <w:rPr>
                  <w:i/>
                  <w:iCs/>
                  <w:noProof/>
                  <w:lang w:val="bg-BG"/>
                </w:rPr>
                <w:t xml:space="preserve">Human action recognition with pose similarity. </w:t>
              </w:r>
              <w:r>
                <w:rPr>
                  <w:b/>
                  <w:bCs/>
                  <w:noProof/>
                  <w:lang w:val="bg-BG"/>
                </w:rPr>
                <w:t>Shiquan Wang, Kaiqi Huang, Tieniu Tan.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6.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7.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Based on A Bag of 3D Points.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i/>
                  <w:iCs/>
                  <w:noProof/>
                </w:rPr>
                <w:t xml:space="preserve">3D keypoint detectors and descriptors for 3D objects recognition with TOF camera. </w:t>
              </w:r>
              <w:r>
                <w:rPr>
                  <w:b/>
                  <w:bCs/>
                  <w:noProof/>
                </w:rPr>
                <w:t>Ayet Shaiek, Fabien Moutarde.</w:t>
              </w:r>
              <w:r>
                <w:rPr>
                  <w:noProof/>
                </w:rPr>
                <w:t xml:space="preserve"> 2011, IS&amp;T/SPIE Electronic Imaging conference on 3D Image Processing (3DIP) and applications,.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9. </w:t>
              </w:r>
              <w:r>
                <w:rPr>
                  <w:i/>
                  <w:iCs/>
                  <w:noProof/>
                  <w:lang w:val="bg-BG"/>
                </w:rPr>
                <w:t xml:space="preserve">3D Reconstruction of Human Motion and Skeleton from Uncalibrated Monocular Video. </w:t>
              </w:r>
              <w:r>
                <w:rPr>
                  <w:b/>
                  <w:bCs/>
                  <w:noProof/>
                  <w:lang w:val="bg-BG"/>
                </w:rPr>
                <w:t>Yen-Lin Chen, Jinxiang Chai.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10. </w:t>
              </w:r>
              <w:r>
                <w:rPr>
                  <w:i/>
                  <w:iCs/>
                  <w:noProof/>
                  <w:lang w:val="bg-BG"/>
                </w:rPr>
                <w:t xml:space="preserve">Human Body Pose Recognition Using Spatio-Temporal Templates. </w:t>
              </w:r>
              <w:r>
                <w:rPr>
                  <w:b/>
                  <w:bCs/>
                  <w:noProof/>
                  <w:lang w:val="bg-BG"/>
                </w:rPr>
                <w:t>M. Dimitrijevic, V. Lepetit and P.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11. </w:t>
              </w:r>
              <w:r>
                <w:rPr>
                  <w:i/>
                  <w:iCs/>
                  <w:noProof/>
                  <w:lang w:val="bg-BG"/>
                </w:rPr>
                <w:t xml:space="preserve">Monocular Human Pose Estimation. </w:t>
              </w:r>
              <w:r>
                <w:rPr>
                  <w:b/>
                  <w:bCs/>
                  <w:noProof/>
                  <w:lang w:val="bg-BG"/>
                </w:rPr>
                <w:t>Laxton, Benjamin.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12. </w:t>
              </w:r>
              <w:r>
                <w:rPr>
                  <w:i/>
                  <w:iCs/>
                  <w:noProof/>
                  <w:lang w:val="bg-BG"/>
                </w:rPr>
                <w:t xml:space="preserve">Randomized Trees for Real-Time Keypoint Recognition. </w:t>
              </w:r>
              <w:r>
                <w:rPr>
                  <w:b/>
                  <w:bCs/>
                  <w:noProof/>
                  <w:lang w:val="bg-BG"/>
                </w:rPr>
                <w:t>Vincent Lepetit, Pascal Lagger, Pascal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13. </w:t>
              </w:r>
              <w:r>
                <w:rPr>
                  <w:i/>
                  <w:iCs/>
                  <w:noProof/>
                  <w:lang w:val="bg-BG"/>
                </w:rPr>
                <w:t xml:space="preserve">Real-Time Human Pose Recognition in Parts from Single Depth Images. </w:t>
              </w:r>
              <w:r>
                <w:rPr>
                  <w:b/>
                  <w:bCs/>
                  <w:noProof/>
                  <w:lang w:val="bg-BG"/>
                </w:rPr>
                <w:t>Jamie Shotton, Andrew Fitzgibbon, Mat Cook, Toby Sharp, Mark Finocchio, Richard Moore, Alex Kipman, Andrew Blake.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i/>
                  <w:iCs/>
                  <w:noProof/>
                </w:rPr>
                <w:t xml:space="preserve">Real-time Upper-body Human Pose Estimation using a Depth Camera. </w:t>
              </w:r>
              <w:r>
                <w:rPr>
                  <w:b/>
                  <w:bCs/>
                  <w:noProof/>
                </w:rPr>
                <w:t>Himanshu Prakash Jain, Anbumani Subramanian.</w:t>
              </w:r>
              <w:r>
                <w:rPr>
                  <w:noProof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15. </w:t>
              </w:r>
              <w:r>
                <w:rPr>
                  <w:i/>
                  <w:iCs/>
                  <w:noProof/>
                  <w:lang w:val="bg-BG"/>
                </w:rPr>
                <w:t xml:space="preserve">Fast Human Detection from Joint Appearance and Foreground Feature Subset Covariances. </w:t>
              </w:r>
              <w:r>
                <w:rPr>
                  <w:b/>
                  <w:bCs/>
                  <w:noProof/>
                  <w:lang w:val="bg-BG"/>
                </w:rPr>
                <w:t>Jian Yao, Jean-Marc Odobez.</w:t>
              </w:r>
              <w:r>
                <w:rPr>
                  <w:noProof/>
                  <w:lang w:val="bg-BG"/>
                </w:rPr>
                <w:t xml:space="preserve"> 10, 2011 r., CVIU, Том 115.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16. </w:t>
              </w:r>
              <w:r>
                <w:rPr>
                  <w:i/>
                  <w:iCs/>
                  <w:noProof/>
                  <w:lang w:val="bg-BG"/>
                </w:rPr>
                <w:t xml:space="preserve">Does Human Action Recognition Benefit from Pose Estimation? </w:t>
              </w:r>
              <w:r>
                <w:rPr>
                  <w:b/>
                  <w:bCs/>
                  <w:noProof/>
                  <w:lang w:val="bg-BG"/>
                </w:rPr>
                <w:t>Angela Yao, Juergen Gall, Gabriele Fanelli, Luc Van Gool.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17. </w:t>
              </w:r>
              <w:r>
                <w:rPr>
                  <w:i/>
                  <w:iCs/>
                  <w:noProof/>
                  <w:lang w:val="bg-BG"/>
                </w:rPr>
                <w:t xml:space="preserve">Sequence of the Most Informative Joints (SMIJ): A New Representation for Human Skeletal Action Recognition. </w:t>
              </w:r>
              <w:r>
                <w:rPr>
                  <w:b/>
                  <w:bCs/>
                  <w:noProof/>
                  <w:lang w:val="bg-BG"/>
                </w:rPr>
                <w:t>Ferda Ofli, Rizwan Chaudhry, Gregorij Kurillo, Rene Vidal and Ruzena Bajcsy.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18. </w:t>
              </w:r>
              <w:r>
                <w:rPr>
                  <w:b/>
                  <w:bCs/>
                  <w:noProof/>
                  <w:lang w:val="bg-BG"/>
                </w:rPr>
                <w:t>Müller, Meinard.</w:t>
              </w:r>
              <w:r>
                <w:rPr>
                  <w:noProof/>
                  <w:lang w:val="bg-BG"/>
                </w:rPr>
                <w:t xml:space="preserve"> </w:t>
              </w:r>
              <w:r>
                <w:rPr>
                  <w:i/>
                  <w:iCs/>
                  <w:noProof/>
                  <w:lang w:val="bg-BG"/>
                </w:rPr>
                <w:t xml:space="preserve">Information Retrieval for Music and Motion. </w:t>
              </w:r>
              <w:r>
                <w:rPr>
                  <w:noProof/>
                  <w:lang w:val="bg-BG"/>
                </w:rPr>
                <w:t>н.м. : Springer, 2007.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i/>
                  <w:iCs/>
                  <w:noProof/>
                </w:rPr>
                <w:t xml:space="preserve">Dynamic Time Warping Algorithm Review. </w:t>
              </w:r>
              <w:r>
                <w:rPr>
                  <w:b/>
                  <w:bCs/>
                  <w:noProof/>
                </w:rPr>
                <w:t>Senin, Pavel.</w:t>
              </w:r>
              <w:r>
                <w:rPr>
                  <w:noProof/>
                </w:rPr>
                <w:t xml:space="preserve"> 2008.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20. </w:t>
              </w:r>
              <w:r>
                <w:rPr>
                  <w:i/>
                  <w:iCs/>
                  <w:noProof/>
                  <w:lang w:val="bg-BG"/>
                </w:rPr>
                <w:t xml:space="preserve">Dynamic Time Warping - An intuitive way of handwriting recognition? </w:t>
              </w:r>
              <w:r>
                <w:rPr>
                  <w:b/>
                  <w:bCs/>
                  <w:noProof/>
                  <w:lang w:val="bg-BG"/>
                </w:rPr>
                <w:t>Niels, Ralph.</w:t>
              </w:r>
              <w:r>
                <w:rPr>
                  <w:noProof/>
                  <w:lang w:val="bg-BG"/>
                </w:rPr>
                <w:t xml:space="preserve"> 2004 r.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21. </w:t>
              </w:r>
              <w:r>
                <w:rPr>
                  <w:i/>
                  <w:iCs/>
                  <w:noProof/>
                  <w:lang w:val="bg-BG"/>
                </w:rPr>
                <w:t xml:space="preserve">FastDTW: Toward Accurate Dynamic Time Warping in Linear Time and Space. </w:t>
              </w:r>
              <w:r>
                <w:rPr>
                  <w:b/>
                  <w:bCs/>
                  <w:noProof/>
                  <w:lang w:val="bg-BG"/>
                </w:rPr>
                <w:t>Stan Salvador, Philip Chan.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22.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B7104D" w:rsidRDefault="00B80E2A" w:rsidP="00DD7337">
              <w:pPr>
                <w:ind w:firstLine="0"/>
                <w:rPr>
                  <w:ins w:id="372" w:author="Lyubo" w:date="2012-11-13T22:45:00Z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82E5D" w:rsidRPr="00B7104D" w:rsidRDefault="00B7104D" w:rsidP="006033D5">
      <w:pPr>
        <w:ind w:firstLine="0"/>
      </w:pPr>
      <w:ins w:id="373" w:author="Lyubo" w:date="2012-11-13T22:45:00Z">
        <w:r w:rsidRPr="00816347">
          <w:rPr>
            <w:highlight w:val="yellow"/>
            <w:lang w:val="bg-BG"/>
            <w:rPrChange w:id="374" w:author="Lyubo" w:date="2012-11-18T17:55:00Z">
              <w:rPr>
                <w:lang w:val="bg-BG"/>
              </w:rPr>
            </w:rPrChange>
          </w:rPr>
          <w:t xml:space="preserve">ДА ДОБАВЯ </w:t>
        </w:r>
        <w:r w:rsidRPr="00816347">
          <w:rPr>
            <w:highlight w:val="yellow"/>
            <w:rPrChange w:id="375" w:author="Lyubo" w:date="2012-11-18T17:55:00Z">
              <w:rPr/>
            </w:rPrChange>
          </w:rPr>
          <w:t>Elastic matching!</w:t>
        </w:r>
      </w:ins>
    </w:p>
    <w:sectPr w:rsidR="00F82E5D" w:rsidRPr="00B7104D" w:rsidSect="00ED1F75">
      <w:footerReference w:type="default" r:id="rId17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4AC" w:rsidRDefault="00FE74AC" w:rsidP="007F4395">
      <w:r>
        <w:separator/>
      </w:r>
    </w:p>
  </w:endnote>
  <w:endnote w:type="continuationSeparator" w:id="0">
    <w:p w:rsidR="00FE74AC" w:rsidRDefault="00FE74AC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A1B7A" w:rsidRDefault="007A1B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7A1B7A" w:rsidRDefault="007A1B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4AC" w:rsidRDefault="00FE74AC" w:rsidP="007F4395">
      <w:r>
        <w:separator/>
      </w:r>
    </w:p>
  </w:footnote>
  <w:footnote w:type="continuationSeparator" w:id="0">
    <w:p w:rsidR="00FE74AC" w:rsidRDefault="00FE74AC" w:rsidP="007F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60C68"/>
    <w:multiLevelType w:val="hybridMultilevel"/>
    <w:tmpl w:val="68A87DB0"/>
    <w:lvl w:ilvl="0" w:tplc="5C686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A5F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04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25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D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0C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033E2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A1E51"/>
    <w:rsid w:val="000A4064"/>
    <w:rsid w:val="000A43DD"/>
    <w:rsid w:val="000B6F67"/>
    <w:rsid w:val="000D51C3"/>
    <w:rsid w:val="000F7D56"/>
    <w:rsid w:val="00103A74"/>
    <w:rsid w:val="00104F9F"/>
    <w:rsid w:val="00105ADB"/>
    <w:rsid w:val="00113640"/>
    <w:rsid w:val="00120FD9"/>
    <w:rsid w:val="00125A7A"/>
    <w:rsid w:val="0015379A"/>
    <w:rsid w:val="00155B66"/>
    <w:rsid w:val="00161667"/>
    <w:rsid w:val="0017464C"/>
    <w:rsid w:val="001830F5"/>
    <w:rsid w:val="00187AD2"/>
    <w:rsid w:val="001913B1"/>
    <w:rsid w:val="001D1F6D"/>
    <w:rsid w:val="001F1F2A"/>
    <w:rsid w:val="00201769"/>
    <w:rsid w:val="0020459C"/>
    <w:rsid w:val="0022132E"/>
    <w:rsid w:val="00231092"/>
    <w:rsid w:val="00237A75"/>
    <w:rsid w:val="00240439"/>
    <w:rsid w:val="00245A80"/>
    <w:rsid w:val="002514EE"/>
    <w:rsid w:val="00253AFC"/>
    <w:rsid w:val="00256F19"/>
    <w:rsid w:val="0025784E"/>
    <w:rsid w:val="00262122"/>
    <w:rsid w:val="00297F41"/>
    <w:rsid w:val="002D3563"/>
    <w:rsid w:val="00307E1B"/>
    <w:rsid w:val="0032263F"/>
    <w:rsid w:val="00327117"/>
    <w:rsid w:val="00337348"/>
    <w:rsid w:val="00345473"/>
    <w:rsid w:val="00360ED7"/>
    <w:rsid w:val="003759B4"/>
    <w:rsid w:val="00396091"/>
    <w:rsid w:val="003A2DFA"/>
    <w:rsid w:val="003A3EBF"/>
    <w:rsid w:val="003A611B"/>
    <w:rsid w:val="003B29A7"/>
    <w:rsid w:val="003C1886"/>
    <w:rsid w:val="003C36E2"/>
    <w:rsid w:val="003C4CFF"/>
    <w:rsid w:val="003D0605"/>
    <w:rsid w:val="003D1506"/>
    <w:rsid w:val="003D1A9F"/>
    <w:rsid w:val="0040398D"/>
    <w:rsid w:val="004225E0"/>
    <w:rsid w:val="00431202"/>
    <w:rsid w:val="00431FE1"/>
    <w:rsid w:val="00443651"/>
    <w:rsid w:val="0044388A"/>
    <w:rsid w:val="00447BFF"/>
    <w:rsid w:val="00463B92"/>
    <w:rsid w:val="00481EAC"/>
    <w:rsid w:val="0048330E"/>
    <w:rsid w:val="00485E04"/>
    <w:rsid w:val="004A10C1"/>
    <w:rsid w:val="004C455D"/>
    <w:rsid w:val="004C5637"/>
    <w:rsid w:val="004D5A0F"/>
    <w:rsid w:val="004D6F79"/>
    <w:rsid w:val="004E3E8F"/>
    <w:rsid w:val="004E3F11"/>
    <w:rsid w:val="004E550E"/>
    <w:rsid w:val="004E7339"/>
    <w:rsid w:val="004F5F2B"/>
    <w:rsid w:val="00500EF5"/>
    <w:rsid w:val="00520087"/>
    <w:rsid w:val="00523F92"/>
    <w:rsid w:val="0052684F"/>
    <w:rsid w:val="005331E3"/>
    <w:rsid w:val="005511D8"/>
    <w:rsid w:val="00551D30"/>
    <w:rsid w:val="005D00FF"/>
    <w:rsid w:val="005F30A7"/>
    <w:rsid w:val="006033D5"/>
    <w:rsid w:val="00627D49"/>
    <w:rsid w:val="006518F1"/>
    <w:rsid w:val="006643B1"/>
    <w:rsid w:val="00682389"/>
    <w:rsid w:val="006B0F40"/>
    <w:rsid w:val="006B2DDB"/>
    <w:rsid w:val="006B5B26"/>
    <w:rsid w:val="006F5837"/>
    <w:rsid w:val="006F5EA8"/>
    <w:rsid w:val="00717D33"/>
    <w:rsid w:val="00760F04"/>
    <w:rsid w:val="00760F7E"/>
    <w:rsid w:val="00761B5E"/>
    <w:rsid w:val="00774E2A"/>
    <w:rsid w:val="007754EF"/>
    <w:rsid w:val="007767A3"/>
    <w:rsid w:val="00795DD1"/>
    <w:rsid w:val="0079622B"/>
    <w:rsid w:val="007A1B7A"/>
    <w:rsid w:val="007C3143"/>
    <w:rsid w:val="007C4124"/>
    <w:rsid w:val="007C7632"/>
    <w:rsid w:val="007D78D8"/>
    <w:rsid w:val="007F4395"/>
    <w:rsid w:val="008008F5"/>
    <w:rsid w:val="00801A20"/>
    <w:rsid w:val="00816347"/>
    <w:rsid w:val="00845354"/>
    <w:rsid w:val="00867C09"/>
    <w:rsid w:val="008750A1"/>
    <w:rsid w:val="00881A57"/>
    <w:rsid w:val="00884F9F"/>
    <w:rsid w:val="008A26E9"/>
    <w:rsid w:val="008A5150"/>
    <w:rsid w:val="008B53E9"/>
    <w:rsid w:val="008E2426"/>
    <w:rsid w:val="008F18DF"/>
    <w:rsid w:val="008F751B"/>
    <w:rsid w:val="00904383"/>
    <w:rsid w:val="00904CFC"/>
    <w:rsid w:val="009132CD"/>
    <w:rsid w:val="0092267E"/>
    <w:rsid w:val="00942759"/>
    <w:rsid w:val="0095383F"/>
    <w:rsid w:val="00966345"/>
    <w:rsid w:val="00966E94"/>
    <w:rsid w:val="00974815"/>
    <w:rsid w:val="00983058"/>
    <w:rsid w:val="009B3A2B"/>
    <w:rsid w:val="009B640E"/>
    <w:rsid w:val="009B768C"/>
    <w:rsid w:val="009D1E99"/>
    <w:rsid w:val="009D6B65"/>
    <w:rsid w:val="009F3784"/>
    <w:rsid w:val="00A03694"/>
    <w:rsid w:val="00A05823"/>
    <w:rsid w:val="00A07748"/>
    <w:rsid w:val="00A133A6"/>
    <w:rsid w:val="00A30C25"/>
    <w:rsid w:val="00A41661"/>
    <w:rsid w:val="00A42E62"/>
    <w:rsid w:val="00A577AF"/>
    <w:rsid w:val="00A725ED"/>
    <w:rsid w:val="00A72F33"/>
    <w:rsid w:val="00A73D5E"/>
    <w:rsid w:val="00A836DF"/>
    <w:rsid w:val="00AB3376"/>
    <w:rsid w:val="00AD17BC"/>
    <w:rsid w:val="00AD3E3A"/>
    <w:rsid w:val="00AD71E5"/>
    <w:rsid w:val="00AE394F"/>
    <w:rsid w:val="00AE3E93"/>
    <w:rsid w:val="00B01415"/>
    <w:rsid w:val="00B14F7B"/>
    <w:rsid w:val="00B2436D"/>
    <w:rsid w:val="00B4362C"/>
    <w:rsid w:val="00B70D91"/>
    <w:rsid w:val="00B7104D"/>
    <w:rsid w:val="00B75864"/>
    <w:rsid w:val="00B80E2A"/>
    <w:rsid w:val="00B830CB"/>
    <w:rsid w:val="00B85F1A"/>
    <w:rsid w:val="00BA2B83"/>
    <w:rsid w:val="00BA7317"/>
    <w:rsid w:val="00BC2CF7"/>
    <w:rsid w:val="00BD3287"/>
    <w:rsid w:val="00BE5598"/>
    <w:rsid w:val="00BF3666"/>
    <w:rsid w:val="00C33AA2"/>
    <w:rsid w:val="00C33F21"/>
    <w:rsid w:val="00C37F7E"/>
    <w:rsid w:val="00C4052C"/>
    <w:rsid w:val="00C628D0"/>
    <w:rsid w:val="00C91F48"/>
    <w:rsid w:val="00C9581D"/>
    <w:rsid w:val="00CB57C8"/>
    <w:rsid w:val="00CD18C3"/>
    <w:rsid w:val="00CD5BE3"/>
    <w:rsid w:val="00CF0603"/>
    <w:rsid w:val="00D11F37"/>
    <w:rsid w:val="00D1201E"/>
    <w:rsid w:val="00D21D81"/>
    <w:rsid w:val="00D81059"/>
    <w:rsid w:val="00DA5DBC"/>
    <w:rsid w:val="00DB4CB4"/>
    <w:rsid w:val="00DB7FEA"/>
    <w:rsid w:val="00DD0A9B"/>
    <w:rsid w:val="00DD7337"/>
    <w:rsid w:val="00DE2867"/>
    <w:rsid w:val="00E32FC4"/>
    <w:rsid w:val="00E62A5D"/>
    <w:rsid w:val="00E73ADF"/>
    <w:rsid w:val="00E96D50"/>
    <w:rsid w:val="00EA7A9F"/>
    <w:rsid w:val="00EB39E8"/>
    <w:rsid w:val="00ED1F51"/>
    <w:rsid w:val="00ED1F75"/>
    <w:rsid w:val="00EE0EEE"/>
    <w:rsid w:val="00EE18FF"/>
    <w:rsid w:val="00F13A98"/>
    <w:rsid w:val="00F1564B"/>
    <w:rsid w:val="00F41356"/>
    <w:rsid w:val="00F549C6"/>
    <w:rsid w:val="00F615A8"/>
    <w:rsid w:val="00F82E5D"/>
    <w:rsid w:val="00FD31FF"/>
    <w:rsid w:val="00FD69E7"/>
    <w:rsid w:val="00FE5F37"/>
    <w:rsid w:val="00FE74AC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hyperlink" Target="mailto:swetko@cs.washington.edu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mailto:yanchev.lyubomir@gmail.co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011328"/>
        <c:axId val="131012864"/>
      </c:lineChart>
      <c:catAx>
        <c:axId val="1310113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131012864"/>
        <c:crosses val="autoZero"/>
        <c:auto val="1"/>
        <c:lblAlgn val="ctr"/>
        <c:lblOffset val="100"/>
        <c:noMultiLvlLbl val="0"/>
      </c:catAx>
      <c:valAx>
        <c:axId val="131012864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1310113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C8"/>
    <w:rsid w:val="00455A4C"/>
    <w:rsid w:val="009260CE"/>
    <w:rsid w:val="00E7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0C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0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22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</b:Sources>
</file>

<file path=customXml/itemProps1.xml><?xml version="1.0" encoding="utf-8"?>
<ds:datastoreItem xmlns:ds="http://schemas.openxmlformats.org/officeDocument/2006/customXml" ds:itemID="{3BB1F90C-7D7B-4818-8435-7638D23A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1</Pages>
  <Words>3904</Words>
  <Characters>22256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Разпознаване на човешки активности на база 3D реконструкция на скелета</vt:lpstr>
    </vt:vector>
  </TitlesOfParts>
  <Company>УЧЕНИЧЕСКИ ИНСТИТУТ ПО МАТЕМАТИКАИ ИНФОРМАТИКА</Company>
  <LinksUpToDate>false</LinksUpToDate>
  <CharactersWithSpaces>26108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Разпознаване на човешки активности на база 3D реконструкция на скелета</dc:title>
  <dc:subject/>
  <dc:creator>Автор: Любомир Янчев</dc:creator>
  <cp:keywords/>
  <dc:description/>
  <cp:lastModifiedBy>Lyubo</cp:lastModifiedBy>
  <cp:revision>96</cp:revision>
  <cp:lastPrinted>2012-09-27T20:17:00Z</cp:lastPrinted>
  <dcterms:created xsi:type="dcterms:W3CDTF">2012-08-28T13:51:00Z</dcterms:created>
  <dcterms:modified xsi:type="dcterms:W3CDTF">2012-11-24T20:35:00Z</dcterms:modified>
</cp:coreProperties>
</file>