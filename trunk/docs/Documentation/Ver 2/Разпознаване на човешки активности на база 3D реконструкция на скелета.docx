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6518154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4"/>
          </w:tblGrid>
          <w:tr w:rsidR="008B53E9" w:rsidTr="000033E2">
            <w:trPr>
              <w:trHeight w:val="365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 w:cstheme="minorBidi"/>
                  <w:caps w:val="0"/>
                  <w:sz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B53E9" w:rsidRDefault="000033E2" w:rsidP="000033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0033E2">
                      <w:rPr>
                        <w:rFonts w:asciiTheme="majorHAnsi" w:hAnsiTheme="majorHAnsi"/>
                      </w:rPr>
                      <w:t>УЧЕНИЧЕСКИ ИНСТИТУТ ПО МАТЕМАТИКАИ ИНФОРМАТИКА</w:t>
                    </w:r>
                  </w:p>
                </w:tc>
              </w:sdtContent>
            </w:sdt>
          </w:tr>
          <w:tr w:rsidR="000033E2">
            <w:trPr>
              <w:trHeight w:val="2880"/>
              <w:jc w:val="center"/>
            </w:trPr>
            <w:tc>
              <w:tcPr>
                <w:tcW w:w="5000" w:type="pct"/>
              </w:tcPr>
              <w:p w:rsidR="000033E2" w:rsidRP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ТРИНАДЕСЕТА УЧЕНИЧЕСКА КОНФЕРЕНЦИЯ</w:t>
                </w:r>
              </w:p>
              <w:p w:rsidR="000033E2" w:rsidRDefault="000033E2" w:rsidP="000033E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24"/>
                    <w:lang w:eastAsia="en-US"/>
                  </w:rPr>
                </w:pPr>
                <w:r w:rsidRPr="000033E2">
                  <w:rPr>
                    <w:rFonts w:asciiTheme="majorHAnsi" w:eastAsiaTheme="majorEastAsia" w:hAnsiTheme="majorHAnsi" w:cstheme="majorBidi"/>
                    <w:b/>
                    <w:caps/>
                    <w:sz w:val="24"/>
                    <w:lang w:eastAsia="en-US"/>
                  </w:rPr>
                  <w:t>УК’13</w:t>
                </w:r>
              </w:p>
            </w:tc>
          </w:tr>
          <w:tr w:rsidR="008B53E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B53E9" w:rsidRDefault="004F5F2B" w:rsidP="008B53E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Разпознаване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човешки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активности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база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3D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реконструкция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на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скелета</w:t>
                    </w:r>
                    <w:proofErr w:type="spellEnd"/>
                  </w:p>
                </w:tc>
              </w:sdtContent>
            </w:sdt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33E2" w:rsidRDefault="003D1506" w:rsidP="00F549C6">
                <w:pPr>
                  <w:pStyle w:val="NoSpacing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4F5F2B">
                      <w:rPr>
                        <w:b/>
                        <w:bCs/>
                      </w:rPr>
                      <w:t>Автор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: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Любомир</w:t>
                    </w:r>
                    <w:proofErr w:type="spellEnd"/>
                    <w:r w:rsidR="004F5F2B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="004F5F2B">
                      <w:rPr>
                        <w:b/>
                        <w:bCs/>
                      </w:rPr>
                      <w:t>Янчев</w:t>
                    </w:r>
                    <w:proofErr w:type="spellEnd"/>
                  </w:sdtContent>
                </w:sdt>
                <w:r w:rsidR="00F82E5D">
                  <w:rPr>
                    <w:b/>
                    <w:bCs/>
                  </w:rPr>
                  <w:t>;</w:t>
                </w:r>
              </w:p>
              <w:p w:rsidR="000033E2" w:rsidRDefault="000033E2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</w:rPr>
                  <w:t xml:space="preserve">11 </w:t>
                </w:r>
                <w:r>
                  <w:rPr>
                    <w:b/>
                    <w:bCs/>
                    <w:lang w:val="bg-BG"/>
                  </w:rPr>
                  <w:t xml:space="preserve">клас, </w:t>
                </w:r>
                <w:r w:rsidR="00F82E5D">
                  <w:rPr>
                    <w:b/>
                    <w:bCs/>
                    <w:lang w:val="bg-BG"/>
                  </w:rPr>
                  <w:t>ЧНГ „Ерих Кестнер“</w:t>
                </w:r>
                <w:r>
                  <w:rPr>
                    <w:b/>
                    <w:bCs/>
                    <w:lang w:val="bg-BG"/>
                  </w:rPr>
                  <w:t>;</w:t>
                </w:r>
              </w:p>
              <w:p w:rsidR="00761B5E" w:rsidRPr="000033E2" w:rsidRDefault="00F82E5D" w:rsidP="00761B5E">
                <w:pPr>
                  <w:pStyle w:val="NoSpacing"/>
                  <w:rPr>
                    <w:b/>
                    <w:bCs/>
                    <w:lang w:val="bg-BG"/>
                  </w:rPr>
                </w:pPr>
                <w:r>
                  <w:rPr>
                    <w:b/>
                    <w:bCs/>
                    <w:lang w:val="bg-BG"/>
                  </w:rPr>
                  <w:t>София</w:t>
                </w:r>
                <w:r w:rsidR="00761B5E">
                  <w:rPr>
                    <w:b/>
                    <w:bCs/>
                  </w:rPr>
                  <w:t>;</w:t>
                </w:r>
                <w:r w:rsidR="00761B5E">
                  <w:rPr>
                    <w:b/>
                    <w:bCs/>
                  </w:rPr>
                  <w:br/>
                </w:r>
                <w:hyperlink r:id="rId9" w:history="1">
                  <w:r w:rsidR="00761B5E" w:rsidRPr="003D0605">
                    <w:rPr>
                      <w:rStyle w:val="Hyperlink"/>
                      <w:bCs/>
                    </w:rPr>
                    <w:t>yanchev.lyubomir@gmail.com</w:t>
                  </w:r>
                </w:hyperlink>
              </w:p>
              <w:p w:rsidR="00F82E5D" w:rsidRPr="00761B5E" w:rsidRDefault="00F82E5D" w:rsidP="00F549C6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D810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1F37" w:rsidRPr="00761B5E" w:rsidRDefault="00D81059" w:rsidP="00F82E5D">
                <w:pPr>
                  <w:pStyle w:val="NoSpacing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  <w:lang w:val="bg-BG"/>
                  </w:rPr>
                  <w:t>Ръководител: Светослав Колев</w:t>
                </w:r>
                <w:r w:rsidR="00F549C6">
                  <w:rPr>
                    <w:b/>
                    <w:bCs/>
                    <w:lang w:val="bg-BG"/>
                  </w:rPr>
                  <w:t>;</w:t>
                </w:r>
                <w:r w:rsidR="00253AFC">
                  <w:rPr>
                    <w:b/>
                    <w:bCs/>
                    <w:lang w:val="bg-BG"/>
                  </w:rPr>
                  <w:t xml:space="preserve"> </w:t>
                </w:r>
                <w:r w:rsidR="00253AFC">
                  <w:rPr>
                    <w:b/>
                    <w:bCs/>
                    <w:lang w:val="bg-BG"/>
                  </w:rPr>
                  <w:br/>
                </w:r>
                <w:r w:rsidR="00253AFC" w:rsidRPr="00253AFC">
                  <w:rPr>
                    <w:b/>
                    <w:bCs/>
                    <w:lang w:val="bg-BG"/>
                  </w:rPr>
                  <w:t>University of Washington</w:t>
                </w:r>
                <w:r w:rsidR="00761B5E">
                  <w:rPr>
                    <w:b/>
                    <w:bCs/>
                  </w:rPr>
                  <w:t>;</w:t>
                </w:r>
              </w:p>
              <w:p w:rsidR="007754EF" w:rsidRPr="007754EF" w:rsidRDefault="003D1506" w:rsidP="00CD5BE3">
                <w:pPr>
                  <w:jc w:val="right"/>
                  <w:rPr>
                    <w:b/>
                    <w:bCs/>
                    <w:lang w:val="bg-BG"/>
                  </w:rPr>
                </w:pPr>
                <w:hyperlink r:id="rId10" w:history="1">
                  <w:r w:rsidR="00CD5BE3" w:rsidRPr="007847B5">
                    <w:rPr>
                      <w:rStyle w:val="Hyperlink"/>
                      <w:shd w:val="clear" w:color="auto" w:fill="FFFFFF"/>
                    </w:rPr>
                    <w:t>swetko@cs.washington.edu</w:t>
                  </w:r>
                </w:hyperlink>
              </w:p>
            </w:tc>
          </w:tr>
          <w:tr w:rsidR="008B53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B53E9" w:rsidRDefault="008B53E9" w:rsidP="008B53E9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8B53E9" w:rsidRDefault="008B53E9"/>
        <w:p w:rsidR="008B53E9" w:rsidRDefault="008B53E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4"/>
          </w:tblGrid>
          <w:tr w:rsidR="008B53E9">
            <w:tc>
              <w:tcPr>
                <w:tcW w:w="5000" w:type="pct"/>
              </w:tcPr>
              <w:p w:rsidR="008B53E9" w:rsidRDefault="008B53E9">
                <w:pPr>
                  <w:pStyle w:val="NoSpacing"/>
                </w:pPr>
              </w:p>
            </w:tc>
          </w:tr>
        </w:tbl>
        <w:p w:rsidR="008B53E9" w:rsidRDefault="008B53E9"/>
        <w:p w:rsidR="008B53E9" w:rsidRDefault="008B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331736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53E9" w:rsidRPr="008B53E9" w:rsidRDefault="008B53E9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481EAC" w:rsidRDefault="00B80E2A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8B53E9">
            <w:instrText xml:space="preserve"> TOC \o "1-3" \h \z \u </w:instrText>
          </w:r>
          <w:r>
            <w:fldChar w:fldCharType="separate"/>
          </w:r>
          <w:hyperlink w:anchor="_Toc341223050" w:history="1">
            <w:r w:rsidR="00481EAC" w:rsidRPr="004F53A4">
              <w:rPr>
                <w:rStyle w:val="Hyperlink"/>
                <w:noProof/>
                <w:lang w:val="bg-BG"/>
              </w:rPr>
              <w:t>Абстракт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2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1" w:history="1">
            <w:r w:rsidR="00481EAC" w:rsidRPr="004F53A4">
              <w:rPr>
                <w:rStyle w:val="Hyperlink"/>
                <w:noProof/>
                <w:lang w:val="bg-BG"/>
              </w:rPr>
              <w:t>Въведение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2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HYPERLINK \l "_Toc341223052" </w:instrText>
          </w:r>
          <w:r>
            <w:fldChar w:fldCharType="separate"/>
          </w:r>
          <w:r w:rsidR="00481EAC" w:rsidRPr="004F53A4">
            <w:rPr>
              <w:rStyle w:val="Hyperlink"/>
              <w:noProof/>
              <w:lang w:val="bg-BG"/>
            </w:rPr>
            <w:t>Предишна работа</w:t>
          </w:r>
          <w:r w:rsidR="00481EAC">
            <w:rPr>
              <w:noProof/>
              <w:webHidden/>
            </w:rPr>
            <w:tab/>
          </w:r>
          <w:r w:rsidR="00481EAC">
            <w:rPr>
              <w:noProof/>
              <w:webHidden/>
            </w:rPr>
            <w:fldChar w:fldCharType="begin"/>
          </w:r>
          <w:r w:rsidR="00481EAC">
            <w:rPr>
              <w:noProof/>
              <w:webHidden/>
            </w:rPr>
            <w:instrText xml:space="preserve"> PAGEREF _Toc341223052 \h </w:instrText>
          </w:r>
          <w:r w:rsidR="00481EAC">
            <w:rPr>
              <w:noProof/>
              <w:webHidden/>
            </w:rPr>
          </w:r>
          <w:r w:rsidR="00481EAC">
            <w:rPr>
              <w:noProof/>
              <w:webHidden/>
            </w:rPr>
            <w:fldChar w:fldCharType="separate"/>
          </w:r>
          <w:ins w:id="0" w:author="Lyubo" w:date="2012-11-21T19:52:00Z">
            <w:r w:rsidR="007C4124">
              <w:rPr>
                <w:noProof/>
                <w:webHidden/>
              </w:rPr>
              <w:t>3</w:t>
            </w:r>
          </w:ins>
          <w:del w:id="1" w:author="Lyubo" w:date="2012-11-21T19:52:00Z">
            <w:r w:rsidR="00481EAC" w:rsidDel="007C4124">
              <w:rPr>
                <w:noProof/>
                <w:webHidden/>
              </w:rPr>
              <w:delText>2</w:delText>
            </w:r>
          </w:del>
          <w:r w:rsidR="00481EAC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3" w:history="1">
            <w:r w:rsidR="00481EAC" w:rsidRPr="004F53A4">
              <w:rPr>
                <w:rStyle w:val="Hyperlink"/>
                <w:noProof/>
                <w:lang w:val="bg-BG"/>
              </w:rPr>
              <w:t>Методи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_Toc341223053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4" w:history="1">
            <w:r w:rsidR="00481EAC" w:rsidRPr="004F53A4">
              <w:rPr>
                <w:rStyle w:val="Hyperlink"/>
                <w:noProof/>
                <w:lang w:val="bg-BG"/>
              </w:rPr>
              <w:t>Ъгли и ротация на ставите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_Toc341223054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5" w:history="1">
            <w:r w:rsidR="00481EAC" w:rsidRPr="004F53A4">
              <w:rPr>
                <w:rStyle w:val="Hyperlink"/>
                <w:noProof/>
                <w:lang w:val="bg-BG"/>
              </w:rPr>
              <w:t>Представяне на ъглите чрез двуизмерни проекции координатите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_Toc341223055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3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6" w:history="1">
            <w:r w:rsidR="00481EAC" w:rsidRPr="004F53A4">
              <w:rPr>
                <w:rStyle w:val="Hyperlink"/>
                <w:noProof/>
                <w:lang w:val="bg-BG"/>
              </w:rPr>
              <w:t>Представяне на ротацията на ставите чрез геометрични кватерниони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_Toc341223056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7" w:history="1">
            <w:r w:rsidR="00481EAC" w:rsidRPr="004F53A4">
              <w:rPr>
                <w:rStyle w:val="Hyperlink"/>
                <w:noProof/>
                <w:lang w:val="bg-BG"/>
              </w:rPr>
              <w:t>Заключение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_Toc341223057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8" w:history="1">
            <w:r w:rsidR="00481EAC" w:rsidRPr="004F53A4">
              <w:rPr>
                <w:rStyle w:val="Hyperlink"/>
                <w:noProof/>
                <w:lang w:val="bg-BG"/>
              </w:rPr>
              <w:t>Селекция на най-информативни стави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_Toc341223058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4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59" w:history="1">
            <w:r w:rsidR="00481EAC" w:rsidRPr="004F53A4">
              <w:rPr>
                <w:rStyle w:val="Hyperlink"/>
                <w:noProof/>
                <w:lang w:val="bg-BG"/>
              </w:rPr>
              <w:t>Сравняване на движения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_Toc341223059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6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0" w:history="1">
            <w:r w:rsidR="00481EAC" w:rsidRPr="004F53A4">
              <w:rPr>
                <w:rStyle w:val="Hyperlink"/>
                <w:noProof/>
              </w:rPr>
              <w:t>Dynamic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time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warping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(</w:t>
            </w:r>
            <w:r w:rsidR="00481EAC" w:rsidRPr="004F53A4">
              <w:rPr>
                <w:rStyle w:val="Hyperlink"/>
                <w:noProof/>
              </w:rPr>
              <w:t>DWT</w:t>
            </w:r>
            <w:r w:rsidR="00481EAC" w:rsidRPr="004F53A4">
              <w:rPr>
                <w:rStyle w:val="Hyperlink"/>
                <w:noProof/>
                <w:lang w:val="bg-BG"/>
              </w:rPr>
              <w:t>)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7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1" w:history="1">
            <w:r w:rsidR="00481EAC" w:rsidRPr="004F53A4">
              <w:rPr>
                <w:rStyle w:val="Hyperlink"/>
                <w:noProof/>
                <w:lang w:val="bg-BG"/>
              </w:rPr>
              <w:t>Разпознаване на активности в реално време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2" w:history="1">
            <w:r w:rsidR="00481EAC" w:rsidRPr="004F53A4">
              <w:rPr>
                <w:rStyle w:val="Hyperlink"/>
                <w:noProof/>
                <w:lang w:val="bg-BG"/>
              </w:rPr>
              <w:t>Използване на „прозорец”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_Toc341223062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3" w:history="1">
            <w:r w:rsidR="00481EAC" w:rsidRPr="004F53A4">
              <w:rPr>
                <w:rStyle w:val="Hyperlink"/>
                <w:noProof/>
                <w:lang w:val="bg-BG"/>
              </w:rPr>
              <w:t>Използване на маркери за начало и край на движението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_Toc341223063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8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4" w:history="1">
            <w:r w:rsidR="00481EAC" w:rsidRPr="004F53A4">
              <w:rPr>
                <w:rStyle w:val="Hyperlink"/>
                <w:noProof/>
                <w:lang w:val="bg-BG"/>
              </w:rPr>
              <w:t>Заключение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_Toc341223064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5" w:history="1">
            <w:r w:rsidR="00481EAC" w:rsidRPr="004F53A4">
              <w:rPr>
                <w:rStyle w:val="Hyperlink"/>
                <w:noProof/>
              </w:rPr>
              <w:t>Имплементация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_Toc341223065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6" w:history="1">
            <w:r w:rsidR="00481EAC" w:rsidRPr="004F53A4">
              <w:rPr>
                <w:rStyle w:val="Hyperlink"/>
                <w:noProof/>
                <w:lang w:val="bg-BG"/>
              </w:rPr>
              <w:t>Използвани технологии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_Toc341223066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7" w:history="1">
            <w:r w:rsidR="00481EAC" w:rsidRPr="004F53A4">
              <w:rPr>
                <w:rStyle w:val="Hyperlink"/>
                <w:noProof/>
              </w:rPr>
              <w:t>Kinect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SDK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_Toc341223067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3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8" w:history="1">
            <w:r w:rsidR="00481EAC" w:rsidRPr="004F53A4">
              <w:rPr>
                <w:rStyle w:val="Hyperlink"/>
                <w:noProof/>
              </w:rPr>
              <w:t>C</w:t>
            </w:r>
            <w:r w:rsidR="00481EAC" w:rsidRPr="004F53A4">
              <w:rPr>
                <w:rStyle w:val="Hyperlink"/>
                <w:noProof/>
                <w:lang w:val="bg-BG"/>
              </w:rPr>
              <w:t># &amp; .</w:t>
            </w:r>
            <w:r w:rsidR="00481EAC" w:rsidRPr="004F53A4">
              <w:rPr>
                <w:rStyle w:val="Hyperlink"/>
                <w:noProof/>
              </w:rPr>
              <w:t>NET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_Toc341223068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69" w:history="1">
            <w:r w:rsidR="00481EAC" w:rsidRPr="004F53A4">
              <w:rPr>
                <w:rStyle w:val="Hyperlink"/>
                <w:noProof/>
                <w:lang w:val="bg-BG"/>
              </w:rPr>
              <w:t>Възможни приложения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_Toc341223069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9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0" w:history="1">
            <w:r w:rsidR="00481EAC" w:rsidRPr="004F53A4">
              <w:rPr>
                <w:rStyle w:val="Hyperlink"/>
                <w:noProof/>
                <w:lang w:val="bg-BG"/>
              </w:rPr>
              <w:t>Допълнителни имплементации и тестове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_Toc341223070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1" w:history="1">
            <w:r w:rsidR="00481EAC" w:rsidRPr="004F53A4">
              <w:rPr>
                <w:rStyle w:val="Hyperlink"/>
                <w:noProof/>
              </w:rPr>
              <w:t>Minimal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Variance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</w:t>
            </w:r>
            <w:r w:rsidR="00481EAC" w:rsidRPr="004F53A4">
              <w:rPr>
                <w:rStyle w:val="Hyperlink"/>
                <w:noProof/>
              </w:rPr>
              <w:t>Matching</w:t>
            </w:r>
            <w:r w:rsidR="00481EAC" w:rsidRPr="004F53A4">
              <w:rPr>
                <w:rStyle w:val="Hyperlink"/>
                <w:noProof/>
                <w:lang w:val="bg-BG"/>
              </w:rPr>
              <w:t xml:space="preserve"> (</w:t>
            </w:r>
            <w:r w:rsidR="00481EAC" w:rsidRPr="004F53A4">
              <w:rPr>
                <w:rStyle w:val="Hyperlink"/>
                <w:noProof/>
              </w:rPr>
              <w:t>MVM</w:t>
            </w:r>
            <w:r w:rsidR="00481EAC" w:rsidRPr="004F53A4">
              <w:rPr>
                <w:rStyle w:val="Hyperlink"/>
                <w:noProof/>
                <w:lang w:val="bg-BG"/>
              </w:rPr>
              <w:t>)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_Toc341223071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2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2" w:history="1">
            <w:r w:rsidR="00481EAC" w:rsidRPr="004F53A4">
              <w:rPr>
                <w:rStyle w:val="Hyperlink"/>
                <w:noProof/>
                <w:lang w:val="bg-BG"/>
              </w:rPr>
              <w:t>Алгоритъмът, който измислих!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_Toc341223072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3" w:history="1">
            <w:r w:rsidR="00481EAC" w:rsidRPr="004F53A4">
              <w:rPr>
                <w:rStyle w:val="Hyperlink"/>
                <w:noProof/>
                <w:lang w:val="bg-BG"/>
              </w:rPr>
              <w:t>Заключение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_Toc341223073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10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481EAC" w:rsidRDefault="003D1506">
          <w:pPr>
            <w:pStyle w:val="TOC1"/>
            <w:tabs>
              <w:tab w:val="right" w:leader="dot" w:pos="9408"/>
            </w:tabs>
            <w:rPr>
              <w:rFonts w:eastAsiaTheme="minorEastAsia"/>
              <w:noProof/>
              <w:sz w:val="22"/>
            </w:rPr>
          </w:pPr>
          <w:hyperlink w:anchor="_Toc341223074" w:history="1">
            <w:r w:rsidR="00481EAC" w:rsidRPr="004F53A4">
              <w:rPr>
                <w:rStyle w:val="Hyperlink"/>
                <w:noProof/>
                <w:lang w:val="bg-BG"/>
              </w:rPr>
              <w:t>Използвана литература</w:t>
            </w:r>
            <w:r w:rsidR="00481EAC">
              <w:rPr>
                <w:noProof/>
                <w:webHidden/>
              </w:rPr>
              <w:tab/>
            </w:r>
            <w:r w:rsidR="00481EAC">
              <w:rPr>
                <w:noProof/>
                <w:webHidden/>
              </w:rPr>
              <w:fldChar w:fldCharType="begin"/>
            </w:r>
            <w:r w:rsidR="00481EAC">
              <w:rPr>
                <w:noProof/>
                <w:webHidden/>
              </w:rPr>
              <w:instrText xml:space="preserve"> PAGEREF _Toc341223074 \h </w:instrText>
            </w:r>
            <w:r w:rsidR="00481EAC">
              <w:rPr>
                <w:noProof/>
                <w:webHidden/>
              </w:rPr>
            </w:r>
            <w:r w:rsidR="00481EAC">
              <w:rPr>
                <w:noProof/>
                <w:webHidden/>
              </w:rPr>
              <w:fldChar w:fldCharType="separate"/>
            </w:r>
            <w:r w:rsidR="007C4124">
              <w:rPr>
                <w:noProof/>
                <w:webHidden/>
              </w:rPr>
              <w:t>11</w:t>
            </w:r>
            <w:r w:rsidR="00481EAC">
              <w:rPr>
                <w:noProof/>
                <w:webHidden/>
              </w:rPr>
              <w:fldChar w:fldCharType="end"/>
            </w:r>
          </w:hyperlink>
        </w:p>
        <w:p w:rsidR="008B53E9" w:rsidRDefault="00B80E2A">
          <w:r>
            <w:rPr>
              <w:b/>
              <w:bCs/>
              <w:noProof/>
            </w:rPr>
            <w:fldChar w:fldCharType="end"/>
          </w:r>
        </w:p>
      </w:sdtContent>
    </w:sdt>
    <w:p w:rsidR="008B53E9" w:rsidRDefault="008B53E9">
      <w:r>
        <w:br w:type="page"/>
      </w:r>
    </w:p>
    <w:p w:rsidR="008B53E9" w:rsidRDefault="008B53E9" w:rsidP="000B6F67">
      <w:pPr>
        <w:pStyle w:val="Heading1"/>
        <w:ind w:left="360"/>
        <w:rPr>
          <w:lang w:val="bg-BG"/>
        </w:rPr>
      </w:pPr>
      <w:bookmarkStart w:id="2" w:name="_Toc341223050"/>
      <w:r>
        <w:rPr>
          <w:lang w:val="bg-BG"/>
        </w:rPr>
        <w:lastRenderedPageBreak/>
        <w:t>Абстракт</w:t>
      </w:r>
      <w:bookmarkEnd w:id="2"/>
    </w:p>
    <w:p w:rsidR="009D6B65" w:rsidRDefault="00103A74" w:rsidP="00FF188B">
      <w:pPr>
        <w:rPr>
          <w:lang w:val="bg-BG"/>
        </w:rPr>
      </w:pPr>
      <w:r>
        <w:rPr>
          <w:lang w:val="bg-BG"/>
        </w:rPr>
        <w:t xml:space="preserve">Наскоро нашумялата тема за разпознаване на човешки действия се радва на все повече популярност. </w:t>
      </w:r>
      <w:r w:rsidR="009D6B65">
        <w:rPr>
          <w:lang w:val="bg-BG"/>
        </w:rPr>
        <w:t>Целта на н</w:t>
      </w:r>
      <w:r w:rsidR="008B53E9">
        <w:rPr>
          <w:lang w:val="bg-BG"/>
        </w:rPr>
        <w:t xml:space="preserve">астоящата </w:t>
      </w:r>
      <w:r w:rsidR="009D6B65">
        <w:rPr>
          <w:lang w:val="bg-BG"/>
        </w:rPr>
        <w:t>разработка</w:t>
      </w:r>
      <w:r w:rsidR="008B53E9">
        <w:rPr>
          <w:lang w:val="bg-BG"/>
        </w:rPr>
        <w:t xml:space="preserve"> </w:t>
      </w:r>
      <w:r w:rsidR="009D6B65">
        <w:rPr>
          <w:lang w:val="bg-BG"/>
        </w:rPr>
        <w:t xml:space="preserve">е </w:t>
      </w:r>
      <w:r w:rsidR="008B53E9">
        <w:rPr>
          <w:lang w:val="bg-BG"/>
        </w:rPr>
        <w:t xml:space="preserve">да представи </w:t>
      </w:r>
      <w:r w:rsidR="00BD3287">
        <w:rPr>
          <w:lang w:val="bg-BG"/>
        </w:rPr>
        <w:t>качествено ново решение на посочения проблем</w:t>
      </w:r>
      <w:r w:rsidR="009D6B65">
        <w:rPr>
          <w:lang w:val="bg-BG"/>
        </w:rPr>
        <w:t>.</w:t>
      </w:r>
    </w:p>
    <w:p w:rsidR="00201769" w:rsidRDefault="000D51C3" w:rsidP="00297F41">
      <w:pPr>
        <w:rPr>
          <w:ins w:id="3" w:author="Lyubo" w:date="2012-11-13T16:39:00Z"/>
          <w:lang w:val="bg-BG"/>
        </w:rPr>
      </w:pPr>
      <w:r>
        <w:rPr>
          <w:lang w:val="bg-BG"/>
        </w:rPr>
        <w:t>В</w:t>
      </w:r>
      <w:r w:rsidR="00103A74">
        <w:rPr>
          <w:lang w:val="bg-BG"/>
        </w:rPr>
        <w:t xml:space="preserve"> разработения алгоритъм са използвани многоизмерни статистически алгоритми, алгоритми за филтриране на данн</w:t>
      </w:r>
      <w:r>
        <w:rPr>
          <w:lang w:val="bg-BG"/>
        </w:rPr>
        <w:t xml:space="preserve">и, алгоритми за оценка и други. </w:t>
      </w:r>
      <w:r w:rsidR="00103A74">
        <w:rPr>
          <w:lang w:val="bg-BG"/>
        </w:rPr>
        <w:t xml:space="preserve">Триизмерната информация за скелета </w:t>
      </w:r>
      <w:r w:rsidR="009132CD">
        <w:rPr>
          <w:lang w:val="bg-BG"/>
        </w:rPr>
        <w:t xml:space="preserve">се извлича </w:t>
      </w:r>
      <w:r w:rsidR="00103A74">
        <w:rPr>
          <w:lang w:val="bg-BG"/>
        </w:rPr>
        <w:t xml:space="preserve">от </w:t>
      </w:r>
      <w:r w:rsidR="00103A74">
        <w:t>Kinect</w:t>
      </w:r>
      <w:r w:rsidR="00103A74" w:rsidRPr="00867C09">
        <w:rPr>
          <w:lang w:val="bg-BG"/>
        </w:rPr>
        <w:t xml:space="preserve"> </w:t>
      </w:r>
      <w:r>
        <w:rPr>
          <w:lang w:val="bg-BG"/>
        </w:rPr>
        <w:t>сензор. Чрез извършването на малка модификация, алгоритъмът би могъл да се използва за разпознаване и на друг вид зависимости.</w:t>
      </w:r>
      <w:r w:rsidR="00034FEC">
        <w:rPr>
          <w:lang w:val="bg-BG"/>
        </w:rPr>
        <w:t xml:space="preserve"> </w:t>
      </w:r>
    </w:p>
    <w:p w:rsidR="00360ED7" w:rsidRDefault="003D1506" w:rsidP="00360ED7">
      <w:pPr>
        <w:rPr>
          <w:ins w:id="4" w:author="Lyubo" w:date="2012-11-13T16:39:00Z"/>
          <w:lang w:val="bg-BG"/>
        </w:rPr>
      </w:pPr>
      <w:ins w:id="5" w:author="Lyubo" w:date="2012-11-21T19:36:00Z">
        <w:r>
          <w:rPr>
            <w:lang w:val="bg-BG"/>
          </w:rPr>
          <w:t>В процес на развитие е</w:t>
        </w:r>
      </w:ins>
      <w:ins w:id="6" w:author="Lyubo" w:date="2012-11-13T16:39:00Z">
        <w:r w:rsidR="00360ED7">
          <w:rPr>
            <w:lang w:val="bg-BG"/>
          </w:rPr>
          <w:t xml:space="preserve"> сравнение между разработения алгоритъм</w:t>
        </w:r>
      </w:ins>
      <w:ins w:id="7" w:author="Lyubo" w:date="2012-11-21T01:02:00Z">
        <w:r w:rsidR="00481EAC" w:rsidRPr="00481EAC">
          <w:rPr>
            <w:lang w:val="bg-BG"/>
            <w:rPrChange w:id="8" w:author="Lyubo" w:date="2012-11-21T01:02:00Z">
              <w:rPr/>
            </w:rPrChange>
          </w:rPr>
          <w:t xml:space="preserve">, </w:t>
        </w:r>
      </w:ins>
      <w:ins w:id="9" w:author="Lyubo" w:date="2012-11-13T16:39:00Z">
        <w:r w:rsidR="00360ED7">
          <w:rPr>
            <w:lang w:val="bg-BG"/>
          </w:rPr>
          <w:t xml:space="preserve"> традиционно използваните </w:t>
        </w:r>
      </w:ins>
      <w:ins w:id="10" w:author="Lyubo" w:date="2012-11-21T01:03:00Z">
        <w:r w:rsidR="00481EAC">
          <w:rPr>
            <w:lang w:val="bg-BG"/>
          </w:rPr>
          <w:t>и някои нестандартни подходи</w:t>
        </w:r>
      </w:ins>
      <w:ins w:id="11" w:author="Lyubo" w:date="2012-11-21T19:36:00Z">
        <w:r>
          <w:rPr>
            <w:lang w:val="bg-BG"/>
          </w:rPr>
          <w:t xml:space="preserve">, описани в секцията </w:t>
        </w:r>
      </w:ins>
      <w:ins w:id="12" w:author="Lyubo" w:date="2012-11-21T19:37:00Z">
        <w:r>
          <w:rPr>
            <w:lang w:val="bg-BG"/>
          </w:rPr>
          <w:t>„</w:t>
        </w:r>
        <w:r>
          <w:rPr>
            <w:lang w:val="bg-BG"/>
          </w:rPr>
          <w:fldChar w:fldCharType="begin"/>
        </w:r>
        <w:r>
          <w:rPr>
            <w:lang w:val="bg-BG"/>
          </w:rPr>
          <w:instrText xml:space="preserve"> REF _Ref341289950 \h </w:instrText>
        </w:r>
        <w:r>
          <w:rPr>
            <w:lang w:val="bg-BG"/>
          </w:rPr>
        </w:r>
      </w:ins>
      <w:r>
        <w:rPr>
          <w:lang w:val="bg-BG"/>
        </w:rPr>
        <w:fldChar w:fldCharType="separate"/>
      </w:r>
      <w:ins w:id="13" w:author="Lyubo" w:date="2012-11-21T19:52:00Z">
        <w:r w:rsidR="007C4124">
          <w:rPr>
            <w:lang w:val="bg-BG"/>
          </w:rPr>
          <w:t>Допълнителни имплементации и тестове</w:t>
        </w:r>
      </w:ins>
      <w:ins w:id="14" w:author="Lyubo" w:date="2012-11-21T19:37:00Z">
        <w:r>
          <w:rPr>
            <w:lang w:val="bg-BG"/>
          </w:rPr>
          <w:fldChar w:fldCharType="end"/>
        </w:r>
        <w:r>
          <w:rPr>
            <w:lang w:val="bg-BG"/>
          </w:rPr>
          <w:t>“</w:t>
        </w:r>
      </w:ins>
      <w:ins w:id="15" w:author="Lyubo" w:date="2012-11-13T16:39:00Z">
        <w:r w:rsidR="00360ED7">
          <w:rPr>
            <w:lang w:val="bg-BG"/>
          </w:rPr>
          <w:t xml:space="preserve"> </w:t>
        </w:r>
      </w:ins>
    </w:p>
    <w:p w:rsidR="00360ED7" w:rsidDel="00360ED7" w:rsidRDefault="00360ED7" w:rsidP="00297F41">
      <w:pPr>
        <w:rPr>
          <w:del w:id="16" w:author="Lyubo" w:date="2012-11-13T16:39:00Z"/>
          <w:lang w:val="bg-BG"/>
        </w:rPr>
      </w:pPr>
    </w:p>
    <w:p w:rsidR="00FF188B" w:rsidRDefault="00FF188B" w:rsidP="000B6F67">
      <w:pPr>
        <w:pStyle w:val="Heading1"/>
        <w:rPr>
          <w:lang w:val="bg-BG"/>
        </w:rPr>
      </w:pPr>
      <w:bookmarkStart w:id="17" w:name="_Toc341223051"/>
      <w:r>
        <w:rPr>
          <w:lang w:val="bg-BG"/>
        </w:rPr>
        <w:t>Въведение</w:t>
      </w:r>
      <w:bookmarkEnd w:id="17"/>
    </w:p>
    <w:p w:rsidR="00262122" w:rsidRDefault="00FD69E7" w:rsidP="00113640">
      <w:pPr>
        <w:rPr>
          <w:lang w:val="bg-BG"/>
        </w:rPr>
      </w:pPr>
      <w:r>
        <w:rPr>
          <w:lang w:val="bg-BG"/>
        </w:rPr>
        <w:t xml:space="preserve">Разпознаването на човешки действия остава една от най-значимите сфери на изследване за компютърно зрение. Разработването на алгоритми за целта е стимулирано от многото потенциални приложения на подобна технология – от автоматизирано видео наблюдение, през базирано на съдържанието видео, управление на компютри до вграждането му в „умни домове“. </w:t>
      </w:r>
    </w:p>
    <w:p w:rsidR="00262122" w:rsidRDefault="00262122" w:rsidP="00FD69E7">
      <w:pPr>
        <w:rPr>
          <w:lang w:val="bg-BG"/>
        </w:rPr>
      </w:pPr>
      <w:r>
        <w:rPr>
          <w:lang w:val="bg-BG"/>
        </w:rPr>
        <w:t>В миналото</w:t>
      </w:r>
      <w:del w:id="18" w:author="Lyubo" w:date="2012-11-13T16:39:00Z">
        <w:r w:rsidDel="00360ED7">
          <w:rPr>
            <w:lang w:val="bg-BG"/>
          </w:rPr>
          <w:delText>,</w:delText>
        </w:r>
      </w:del>
      <w:r>
        <w:rPr>
          <w:lang w:val="bg-BG"/>
        </w:rPr>
        <w:t xml:space="preserve"> екстракцията на точна информация за скелета от монокулярни камери бе труден за </w:t>
      </w:r>
      <w:del w:id="19" w:author="Lyubo" w:date="2012-11-13T16:39:00Z">
        <w:r w:rsidDel="00360ED7">
          <w:rPr>
            <w:lang w:val="bg-BG"/>
          </w:rPr>
          <w:delText xml:space="preserve">имплементация </w:delText>
        </w:r>
      </w:del>
      <w:ins w:id="20" w:author="Lyubo" w:date="2012-11-13T16:39:00Z">
        <w:r w:rsidR="00360ED7">
          <w:rPr>
            <w:lang w:val="bg-BG"/>
          </w:rPr>
          <w:t xml:space="preserve">реализация </w:t>
        </w:r>
      </w:ins>
      <w:r>
        <w:rPr>
          <w:lang w:val="bg-BG"/>
        </w:rPr>
        <w:t>и несигурен подход</w:t>
      </w:r>
      <w:r w:rsidR="00BD3287">
        <w:rPr>
          <w:lang w:val="bg-BG"/>
        </w:rPr>
        <w:t>, а ефективни алгоритми използващи друг вид сензори, не работеха на нужното ниво</w:t>
      </w:r>
      <w:r>
        <w:rPr>
          <w:lang w:val="bg-BG"/>
        </w:rPr>
        <w:t xml:space="preserve">. </w:t>
      </w:r>
      <w:r w:rsidR="00113640">
        <w:rPr>
          <w:lang w:val="bg-BG"/>
        </w:rPr>
        <w:t xml:space="preserve">Специализираните системи за следене на предмети, базирани на поставяне на маркери върху повърхността </w:t>
      </w:r>
      <w:r w:rsidR="000D51C3">
        <w:rPr>
          <w:lang w:val="bg-BG"/>
        </w:rPr>
        <w:t>на обектите</w:t>
      </w:r>
      <w:r w:rsidR="00113640">
        <w:rPr>
          <w:lang w:val="bg-BG"/>
        </w:rPr>
        <w:t>, предоставят изключит</w:t>
      </w:r>
      <w:r w:rsidR="00BD3287">
        <w:rPr>
          <w:lang w:val="bg-BG"/>
        </w:rPr>
        <w:t>е</w:t>
      </w:r>
      <w:r w:rsidR="00113640">
        <w:rPr>
          <w:lang w:val="bg-BG"/>
        </w:rPr>
        <w:t xml:space="preserve">лно точни данни, но за сметка на това са приложими единствено </w:t>
      </w:r>
      <w:r w:rsidR="000148E5">
        <w:rPr>
          <w:lang w:val="bg-BG"/>
        </w:rPr>
        <w:t xml:space="preserve">в </w:t>
      </w:r>
      <w:r w:rsidR="00297F41">
        <w:rPr>
          <w:lang w:val="bg-BG"/>
        </w:rPr>
        <w:t>студийна</w:t>
      </w:r>
      <w:r w:rsidR="000148E5">
        <w:rPr>
          <w:lang w:val="bg-BG"/>
        </w:rPr>
        <w:t xml:space="preserve"> среда</w:t>
      </w:r>
      <w:ins w:id="21" w:author="Lyubo" w:date="2012-11-13T16:40:00Z">
        <w:r w:rsidR="00360ED7">
          <w:rPr>
            <w:lang w:val="bg-BG"/>
          </w:rPr>
          <w:t>, което ограничава приложението им.</w:t>
        </w:r>
      </w:ins>
      <w:del w:id="22" w:author="Lyubo" w:date="2012-11-13T16:40:00Z">
        <w:r w:rsidR="000148E5" w:rsidDel="00360ED7">
          <w:rPr>
            <w:lang w:val="bg-BG"/>
          </w:rPr>
          <w:delText>.</w:delText>
        </w:r>
      </w:del>
      <w:r w:rsidR="00041AF5">
        <w:rPr>
          <w:lang w:val="bg-BG"/>
        </w:rPr>
        <w:t xml:space="preserve"> Изключение правят</w:t>
      </w:r>
      <w:r w:rsidR="00B70D91">
        <w:rPr>
          <w:lang w:val="bg-BG"/>
        </w:rPr>
        <w:t xml:space="preserve"> някои системи, които главно се използват </w:t>
      </w:r>
      <w:r w:rsidR="00297F41">
        <w:rPr>
          <w:lang w:val="bg-BG"/>
        </w:rPr>
        <w:t>за мониторинг на пациенти и други.</w:t>
      </w:r>
      <w:ins w:id="23" w:author="Lyubo" w:date="2012-11-13T16:41:00Z">
        <w:r w:rsidR="00360ED7" w:rsidRPr="00360ED7">
          <w:rPr>
            <w:lang w:val="bg-BG"/>
          </w:rPr>
          <w:t xml:space="preserve"> </w:t>
        </w:r>
      </w:ins>
      <w:customXmlInsRangeStart w:id="24" w:author="Lyubo" w:date="2012-11-13T16:41:00Z"/>
      <w:sdt>
        <w:sdtPr>
          <w:rPr>
            <w:lang w:val="bg-BG"/>
          </w:rPr>
          <w:id w:val="-820426709"/>
          <w:citation/>
        </w:sdtPr>
        <w:sdtContent>
          <w:customXmlInsRangeEnd w:id="24"/>
          <w:ins w:id="25" w:author="Lyubo" w:date="2012-11-13T16:41:00Z">
            <w:r w:rsidR="00360ED7">
              <w:rPr>
                <w:lang w:val="bg-BG"/>
              </w:rPr>
              <w:fldChar w:fldCharType="begin"/>
            </w:r>
            <w:r w:rsidR="00360ED7">
              <w:rPr>
                <w:lang w:val="bg-BG"/>
              </w:rPr>
              <w:instrText xml:space="preserve">CITATION All09 \l 1026 </w:instrText>
            </w:r>
            <w:r w:rsidR="00360ED7">
              <w:rPr>
                <w:lang w:val="bg-BG"/>
              </w:rPr>
              <w:fldChar w:fldCharType="separate"/>
            </w:r>
          </w:ins>
          <w:r w:rsidR="00DD7337" w:rsidRPr="00DD7337">
            <w:rPr>
              <w:noProof/>
              <w:lang w:val="bg-BG"/>
            </w:rPr>
            <w:t>(1)</w:t>
          </w:r>
          <w:ins w:id="26" w:author="Lyubo" w:date="2012-11-13T16:41:00Z">
            <w:r w:rsidR="00360ED7">
              <w:rPr>
                <w:lang w:val="bg-BG"/>
              </w:rPr>
              <w:fldChar w:fldCharType="end"/>
            </w:r>
          </w:ins>
          <w:customXmlInsRangeStart w:id="27" w:author="Lyubo" w:date="2012-11-13T16:41:00Z"/>
        </w:sdtContent>
      </w:sdt>
      <w:customXmlInsRangeEnd w:id="27"/>
      <w:r w:rsidR="00B70D91">
        <w:rPr>
          <w:lang w:val="bg-BG"/>
        </w:rPr>
        <w:t xml:space="preserve"> Въпреки това, те често се оказват неудобни, поради </w:t>
      </w:r>
      <w:r w:rsidR="000D51C3">
        <w:rPr>
          <w:lang w:val="bg-BG"/>
        </w:rPr>
        <w:t xml:space="preserve">необходимостта от слагане </w:t>
      </w:r>
      <w:r w:rsidR="00B70D91">
        <w:rPr>
          <w:lang w:val="bg-BG"/>
        </w:rPr>
        <w:t>на физически с</w:t>
      </w:r>
      <w:r w:rsidR="000D51C3">
        <w:rPr>
          <w:lang w:val="bg-BG"/>
        </w:rPr>
        <w:t>ензори по тялото на потребителя</w:t>
      </w:r>
      <w:del w:id="28" w:author="Lyubo" w:date="2012-11-13T16:41:00Z">
        <w:r w:rsidR="00B70D91" w:rsidDel="00360ED7">
          <w:rPr>
            <w:lang w:val="bg-BG"/>
          </w:rPr>
          <w:delText xml:space="preserve"> </w:delText>
        </w:r>
      </w:del>
      <w:customXmlDelRangeStart w:id="29" w:author="Lyubo" w:date="2012-11-13T16:41:00Z"/>
      <w:sdt>
        <w:sdtPr>
          <w:rPr>
            <w:lang w:val="bg-BG"/>
          </w:rPr>
          <w:id w:val="1089892491"/>
          <w:citation/>
        </w:sdtPr>
        <w:sdtContent>
          <w:customXmlDelRangeEnd w:id="29"/>
          <w:del w:id="30" w:author="Lyubo" w:date="2012-11-13T16:41:00Z">
            <w:r w:rsidR="00B80E2A" w:rsidDel="00360ED7">
              <w:rPr>
                <w:lang w:val="bg-BG"/>
              </w:rPr>
              <w:fldChar w:fldCharType="begin"/>
            </w:r>
            <w:r w:rsidR="005331E3" w:rsidDel="00360ED7">
              <w:rPr>
                <w:lang w:val="bg-BG"/>
              </w:rPr>
              <w:delInstrText xml:space="preserve">CITATION All09 \l 1026 </w:delInstrText>
            </w:r>
            <w:r w:rsidR="00B80E2A" w:rsidDel="00360ED7">
              <w:rPr>
                <w:lang w:val="bg-BG"/>
              </w:rPr>
              <w:fldChar w:fldCharType="separate"/>
            </w:r>
            <w:r w:rsidR="006643B1" w:rsidRPr="006643B1" w:rsidDel="00360ED7">
              <w:rPr>
                <w:noProof/>
                <w:lang w:val="bg-BG"/>
              </w:rPr>
              <w:delText>[1]</w:delText>
            </w:r>
            <w:r w:rsidR="00B80E2A" w:rsidDel="00360ED7">
              <w:rPr>
                <w:lang w:val="bg-BG"/>
              </w:rPr>
              <w:fldChar w:fldCharType="end"/>
            </w:r>
          </w:del>
          <w:customXmlDelRangeStart w:id="31" w:author="Lyubo" w:date="2012-11-13T16:41:00Z"/>
        </w:sdtContent>
      </w:sdt>
      <w:customXmlDelRangeEnd w:id="31"/>
      <w:r w:rsidR="000D51C3">
        <w:rPr>
          <w:lang w:val="bg-BG"/>
        </w:rPr>
        <w:t>.</w:t>
      </w:r>
    </w:p>
    <w:p w:rsidR="005331E3" w:rsidRDefault="000148E5" w:rsidP="005331E3">
      <w:pPr>
        <w:rPr>
          <w:lang w:val="bg-BG"/>
        </w:rPr>
      </w:pPr>
      <w:r>
        <w:rPr>
          <w:lang w:val="bg-BG"/>
        </w:rPr>
        <w:t xml:space="preserve">Поради тази причина се налага обществото от учени да се средоточи върху подходи, които не изискват поставяне на допълнителни </w:t>
      </w:r>
      <w:r w:rsidR="00041AF5">
        <w:rPr>
          <w:lang w:val="bg-BG"/>
        </w:rPr>
        <w:t xml:space="preserve">устройства върху </w:t>
      </w:r>
      <w:del w:id="32" w:author="Lyubo" w:date="2012-11-21T01:04:00Z">
        <w:r w:rsidR="00041AF5" w:rsidDel="00481EAC">
          <w:rPr>
            <w:lang w:val="bg-BG"/>
          </w:rPr>
          <w:delText>потребителите</w:delText>
        </w:r>
      </w:del>
      <w:ins w:id="33" w:author="Lyubo" w:date="2012-11-21T01:04:00Z">
        <w:r w:rsidR="00481EAC">
          <w:rPr>
            <w:lang w:val="bg-BG"/>
          </w:rPr>
          <w:t>ползвателите</w:t>
        </w:r>
      </w:ins>
      <w:r w:rsidR="00041AF5">
        <w:rPr>
          <w:lang w:val="bg-BG"/>
        </w:rPr>
        <w:t>. Въпреки че за момента съществуват алгоритм</w:t>
      </w:r>
      <w:r w:rsidR="000D51C3">
        <w:rPr>
          <w:lang w:val="bg-BG"/>
        </w:rPr>
        <w:t>и</w:t>
      </w:r>
      <w:r w:rsidR="00041AF5">
        <w:rPr>
          <w:lang w:val="bg-BG"/>
        </w:rPr>
        <w:t xml:space="preserve">, използващи монокулярни камери, разпознаващи хора и </w:t>
      </w:r>
      <w:del w:id="34" w:author="Lyubo" w:date="2012-11-13T16:41:00Z">
        <w:r w:rsidR="00041AF5" w:rsidDel="00360ED7">
          <w:rPr>
            <w:lang w:val="bg-BG"/>
          </w:rPr>
          <w:delText>даващ</w:delText>
        </w:r>
        <w:r w:rsidR="00BC2CF7" w:rsidDel="00360ED7">
          <w:rPr>
            <w:lang w:val="bg-BG"/>
          </w:rPr>
          <w:delText>и</w:delText>
        </w:r>
        <w:r w:rsidR="00041AF5" w:rsidDel="00360ED7">
          <w:rPr>
            <w:lang w:val="bg-BG"/>
          </w:rPr>
          <w:delText xml:space="preserve"> </w:delText>
        </w:r>
      </w:del>
      <w:ins w:id="35" w:author="Lyubo" w:date="2012-11-13T16:41:00Z">
        <w:r w:rsidR="00360ED7">
          <w:rPr>
            <w:lang w:val="bg-BG"/>
          </w:rPr>
          <w:t xml:space="preserve">предоставящи </w:t>
        </w:r>
      </w:ins>
      <w:r w:rsidR="00041AF5">
        <w:rPr>
          <w:lang w:val="bg-BG"/>
        </w:rPr>
        <w:t>информация за скелета им, тенденцията показва, че комбинираният подход – обикновена камера и дълбочинен сензор, дава много по-т</w:t>
      </w:r>
      <w:r w:rsidR="000D51C3">
        <w:rPr>
          <w:lang w:val="bg-BG"/>
        </w:rPr>
        <w:t xml:space="preserve">очни </w:t>
      </w:r>
      <w:r w:rsidR="00297F41">
        <w:rPr>
          <w:lang w:val="bg-BG"/>
        </w:rPr>
        <w:t>резултати</w:t>
      </w:r>
      <w:ins w:id="36" w:author="Lyubo" w:date="2012-11-13T16:42:00Z">
        <w:r w:rsidR="00360ED7">
          <w:rPr>
            <w:lang w:val="bg-BG"/>
          </w:rPr>
          <w:t>, дори</w:t>
        </w:r>
      </w:ins>
      <w:del w:id="37" w:author="Lyubo" w:date="2012-11-13T16:42:00Z">
        <w:r w:rsidR="000D51C3" w:rsidDel="00360ED7">
          <w:rPr>
            <w:lang w:val="bg-BG"/>
          </w:rPr>
          <w:delText>,</w:delText>
        </w:r>
      </w:del>
      <w:r w:rsidR="000D51C3">
        <w:rPr>
          <w:lang w:val="bg-BG"/>
        </w:rPr>
        <w:t xml:space="preserve"> конкурентни на методите, използващи маркери.</w:t>
      </w:r>
    </w:p>
    <w:p w:rsidR="00BD3287" w:rsidRDefault="00BD3287" w:rsidP="005331E3">
      <w:pPr>
        <w:rPr>
          <w:ins w:id="38" w:author="Lyubo" w:date="2012-11-18T17:58:00Z"/>
          <w:lang w:val="bg-BG"/>
        </w:rPr>
      </w:pPr>
      <w:r>
        <w:rPr>
          <w:lang w:val="bg-BG"/>
        </w:rPr>
        <w:t xml:space="preserve">След щателно проучване на достъпните технологии установихме, че в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алгоримът за позициониране на ставите в триизмерното пространство е най-ефективно имплементиран. Поради тази причина и качеството на разработката, взехме решението да използваме този сензор.</w:t>
      </w:r>
    </w:p>
    <w:p w:rsidR="00816347" w:rsidRPr="00B7104D" w:rsidRDefault="00816347">
      <w:pPr>
        <w:rPr>
          <w:ins w:id="39" w:author="Lyubo" w:date="2012-11-18T17:58:00Z"/>
          <w:lang w:val="bg-BG"/>
        </w:rPr>
        <w:pPrChange w:id="40" w:author="Lyubo" w:date="2012-11-18T17:59:00Z">
          <w:pPr>
            <w:ind w:left="720"/>
          </w:pPr>
        </w:pPrChange>
      </w:pPr>
      <w:ins w:id="41" w:author="Lyubo" w:date="2012-11-18T17:58:00Z">
        <w:r>
          <w:rPr>
            <w:lang w:val="bg-BG"/>
          </w:rPr>
          <w:t>В раздел „Допълнителни имплементации и тесто</w:t>
        </w:r>
      </w:ins>
      <w:ins w:id="42" w:author="Lyubo" w:date="2012-11-18T17:59:00Z">
        <w:r>
          <w:rPr>
            <w:lang w:val="bg-BG"/>
          </w:rPr>
          <w:t>в</w:t>
        </w:r>
      </w:ins>
      <w:ins w:id="43" w:author="Lyubo" w:date="2012-11-18T17:58:00Z">
        <w:r>
          <w:rPr>
            <w:lang w:val="bg-BG"/>
          </w:rPr>
          <w:t xml:space="preserve">е“ са приложени </w:t>
        </w:r>
      </w:ins>
      <w:ins w:id="44" w:author="Lyubo" w:date="2012-11-18T18:00:00Z">
        <w:r>
          <w:rPr>
            <w:lang w:val="bg-BG"/>
          </w:rPr>
          <w:t>тестове с други алгоритми, освен основния за тази разработка.</w:t>
        </w:r>
      </w:ins>
    </w:p>
    <w:p w:rsidR="00816347" w:rsidRPr="00BD3287" w:rsidRDefault="00816347" w:rsidP="005331E3">
      <w:pPr>
        <w:rPr>
          <w:lang w:val="bg-BG"/>
        </w:rPr>
      </w:pPr>
    </w:p>
    <w:p w:rsidR="004E3F11" w:rsidRDefault="00BA2B83" w:rsidP="000B6F67">
      <w:pPr>
        <w:pStyle w:val="Heading1"/>
        <w:rPr>
          <w:lang w:val="bg-BG"/>
        </w:rPr>
      </w:pPr>
      <w:bookmarkStart w:id="45" w:name="_Toc341223052"/>
      <w:r>
        <w:rPr>
          <w:lang w:val="bg-BG"/>
        </w:rPr>
        <w:lastRenderedPageBreak/>
        <w:t>Предишна работа</w:t>
      </w:r>
      <w:bookmarkEnd w:id="45"/>
    </w:p>
    <w:p w:rsidR="00B75864" w:rsidRDefault="00BF3666" w:rsidP="003759B4">
      <w:pPr>
        <w:rPr>
          <w:lang w:val="bg-BG"/>
        </w:rPr>
      </w:pPr>
      <w:r>
        <w:rPr>
          <w:lang w:val="bg-BG"/>
        </w:rPr>
        <w:t>Множество</w:t>
      </w:r>
      <w:r w:rsidR="003759B4">
        <w:rPr>
          <w:lang w:val="bg-BG"/>
        </w:rPr>
        <w:t xml:space="preserve"> решения на проблема, </w:t>
      </w:r>
      <w:r w:rsidR="00297F41">
        <w:rPr>
          <w:lang w:val="bg-BG"/>
        </w:rPr>
        <w:t>из</w:t>
      </w:r>
      <w:r w:rsidR="003759B4">
        <w:rPr>
          <w:lang w:val="bg-BG"/>
        </w:rPr>
        <w:t>ползващи различни източници на данни, са предложени през изминалите години. Информация за позата е най-често извличана  от системи с маркери</w:t>
      </w:r>
      <w:sdt>
        <w:sdtPr>
          <w:rPr>
            <w:lang w:val="bg-BG"/>
          </w:rPr>
          <w:id w:val="-1455783555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All09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, монокулярни камери </w:t>
      </w:r>
      <w:sdt>
        <w:sdtPr>
          <w:rPr>
            <w:lang w:val="bg-BG"/>
          </w:rPr>
          <w:id w:val="1945505348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Osa03 \l 1026 </w:instrText>
          </w:r>
          <w:r w:rsidR="00B80E2A">
            <w:rPr>
              <w:lang w:val="bg-BG"/>
            </w:rPr>
            <w:fldChar w:fldCharType="separate"/>
          </w:r>
          <w:r w:rsidR="00DD7337" w:rsidRPr="00DD7337">
            <w:rPr>
              <w:noProof/>
              <w:lang w:val="bg-BG"/>
            </w:rPr>
            <w:t>(2)</w:t>
          </w:r>
          <w:r w:rsidR="00B80E2A">
            <w:rPr>
              <w:lang w:val="bg-BG"/>
            </w:rPr>
            <w:fldChar w:fldCharType="end"/>
          </w:r>
        </w:sdtContent>
      </w:sdt>
      <w:r w:rsidR="0048330E">
        <w:rPr>
          <w:lang w:val="bg-BG"/>
        </w:rPr>
        <w:t xml:space="preserve"> </w:t>
      </w:r>
      <w:sdt>
        <w:sdtPr>
          <w:rPr>
            <w:lang w:val="bg-BG"/>
          </w:rPr>
          <w:id w:val="2044016343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>
            <w:rPr>
              <w:lang w:val="bg-BG"/>
            </w:rPr>
            <w:instrText xml:space="preserve"> CITATION Yas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853420930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Hen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</w:rPr>
            <w:t xml:space="preserve"> (4)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491778496"/>
          <w:citation/>
        </w:sdtPr>
        <w:sdtContent>
          <w:r w:rsidR="00B80E2A">
            <w:rPr>
              <w:lang w:val="bg-BG"/>
            </w:rPr>
            <w:fldChar w:fldCharType="begin"/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CITATION</w:instrText>
          </w:r>
          <w:r w:rsidR="0048330E" w:rsidRPr="00867C09">
            <w:rPr>
              <w:lang w:val="bg-BG"/>
            </w:rPr>
            <w:instrText xml:space="preserve"> </w:instrText>
          </w:r>
          <w:r w:rsidR="0048330E">
            <w:instrText>Shi</w:instrText>
          </w:r>
          <w:r w:rsidR="0048330E" w:rsidRPr="00867C09">
            <w:rPr>
              <w:lang w:val="bg-BG"/>
            </w:rPr>
            <w:instrText xml:space="preserve"> \</w:instrText>
          </w:r>
          <w:r w:rsidR="0048330E">
            <w:instrText>l</w:instrText>
          </w:r>
          <w:r w:rsidR="0048330E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</w:rPr>
            <w:t xml:space="preserve"> (5)</w:t>
          </w:r>
          <w:r w:rsidR="00B80E2A">
            <w:rPr>
              <w:lang w:val="bg-BG"/>
            </w:rPr>
            <w:fldChar w:fldCharType="end"/>
          </w:r>
        </w:sdtContent>
      </w:sdt>
      <w:ins w:id="46" w:author="Lyubo" w:date="2012-11-13T16:42:00Z">
        <w:r w:rsidR="00360ED7">
          <w:rPr>
            <w:lang w:val="bg-BG"/>
          </w:rPr>
          <w:t>,</w:t>
        </w:r>
      </w:ins>
      <w:r w:rsidR="002D3563">
        <w:rPr>
          <w:lang w:val="bg-BG"/>
        </w:rPr>
        <w:t xml:space="preserve"> </w:t>
      </w:r>
      <w:r w:rsidR="00966E94">
        <w:rPr>
          <w:lang w:val="bg-BG"/>
        </w:rPr>
        <w:t>силуетни образи</w:t>
      </w:r>
      <w:sdt>
        <w:sdtPr>
          <w:rPr>
            <w:lang w:val="bg-BG"/>
          </w:rPr>
          <w:id w:val="-39135667"/>
          <w:citation/>
        </w:sdtPr>
        <w:sdtContent>
          <w:r w:rsidR="00B80E2A">
            <w:rPr>
              <w:lang w:val="bg-BG"/>
            </w:rPr>
            <w:fldChar w:fldCharType="begin"/>
          </w:r>
          <w:r w:rsidR="007C3143">
            <w:rPr>
              <w:lang w:val="bg-BG"/>
            </w:rPr>
            <w:instrText xml:space="preserve">CITATION Wan1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(6)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 xml:space="preserve"> </w:t>
      </w:r>
      <w:r w:rsidR="002D3563">
        <w:rPr>
          <w:lang w:val="bg-BG"/>
        </w:rPr>
        <w:t xml:space="preserve">и алгоритми, използващи дълбочинна картина </w:t>
      </w:r>
      <w:sdt>
        <w:sdtPr>
          <w:rPr>
            <w:lang w:val="bg-BG"/>
          </w:rPr>
          <w:id w:val="-377628583"/>
          <w:citation/>
        </w:sdtPr>
        <w:sdtContent>
          <w:r w:rsidR="00B80E2A">
            <w:rPr>
              <w:lang w:val="bg-BG"/>
            </w:rPr>
            <w:fldChar w:fldCharType="begin"/>
          </w:r>
          <w:r w:rsidR="002D3563">
            <w:rPr>
              <w:lang w:val="bg-BG"/>
            </w:rPr>
            <w:instrText xml:space="preserve"> CITATION Wan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(7)</w:t>
          </w:r>
          <w:r w:rsidR="00B80E2A">
            <w:rPr>
              <w:lang w:val="bg-BG"/>
            </w:rPr>
            <w:fldChar w:fldCharType="end"/>
          </w:r>
        </w:sdtContent>
      </w:sdt>
      <w:r w:rsidR="00966E94">
        <w:rPr>
          <w:lang w:val="bg-BG"/>
        </w:rPr>
        <w:t>. След цялостно проучване, не успях</w:t>
      </w:r>
      <w:r w:rsidR="00BC2CF7">
        <w:rPr>
          <w:lang w:val="bg-BG"/>
        </w:rPr>
        <w:t>ме да намерим</w:t>
      </w:r>
      <w:r w:rsidR="002D3563">
        <w:rPr>
          <w:lang w:val="bg-BG"/>
        </w:rPr>
        <w:t xml:space="preserve"> </w:t>
      </w:r>
      <w:r w:rsidR="00BC2CF7">
        <w:rPr>
          <w:lang w:val="bg-BG"/>
        </w:rPr>
        <w:t>публикувана разработка</w:t>
      </w:r>
      <w:r w:rsidR="002D3563">
        <w:rPr>
          <w:lang w:val="bg-BG"/>
        </w:rPr>
        <w:t>, използващ</w:t>
      </w:r>
      <w:r w:rsidR="00BC2CF7">
        <w:rPr>
          <w:lang w:val="bg-BG"/>
        </w:rPr>
        <w:t>а</w:t>
      </w:r>
      <w:r w:rsidR="002D3563">
        <w:rPr>
          <w:lang w:val="bg-BG"/>
        </w:rPr>
        <w:t xml:space="preserve"> </w:t>
      </w:r>
      <w:r w:rsidR="002D3563">
        <w:t>Kinect</w:t>
      </w:r>
      <w:r w:rsidR="002D3563" w:rsidRPr="00867C09">
        <w:rPr>
          <w:lang w:val="bg-BG"/>
        </w:rPr>
        <w:t xml:space="preserve"> </w:t>
      </w:r>
      <w:r w:rsidR="002D3563">
        <w:rPr>
          <w:lang w:val="bg-BG"/>
        </w:rPr>
        <w:t>сензор.</w:t>
      </w:r>
    </w:p>
    <w:p w:rsidR="003A2DFA" w:rsidRPr="003A2DFA" w:rsidRDefault="007C3143" w:rsidP="00774E2A">
      <w:pPr>
        <w:rPr>
          <w:i/>
          <w:lang w:val="bg-BG"/>
        </w:rPr>
      </w:pPr>
      <w:r>
        <w:rPr>
          <w:lang w:val="bg-BG"/>
        </w:rPr>
        <w:t>На разположение са също и алгоритми</w:t>
      </w:r>
      <w:r w:rsidR="00297F41">
        <w:rPr>
          <w:lang w:val="bg-BG"/>
        </w:rPr>
        <w:t>,</w:t>
      </w:r>
      <w:r>
        <w:rPr>
          <w:lang w:val="bg-BG"/>
        </w:rPr>
        <w:t xml:space="preserve"> способни да заменят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Такива са например базираните на </w:t>
      </w:r>
      <w:r>
        <w:t>TOF</w:t>
      </w:r>
      <w:r w:rsidRPr="00867C09">
        <w:rPr>
          <w:lang w:val="bg-BG"/>
        </w:rPr>
        <w:t xml:space="preserve"> </w:t>
      </w:r>
      <w:r>
        <w:rPr>
          <w:lang w:val="bg-BG"/>
        </w:rPr>
        <w:t>камери</w:t>
      </w:r>
      <w:sdt>
        <w:sdtPr>
          <w:rPr>
            <w:lang w:val="bg-BG"/>
          </w:rPr>
          <w:id w:val="-921335557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Aye11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(8)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>, монокулярни</w:t>
      </w:r>
      <w:sdt>
        <w:sdtPr>
          <w:rPr>
            <w:lang w:val="bg-BG"/>
          </w:rPr>
          <w:id w:val="-1402587838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Yen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371187451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MDi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(10)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2012791569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Ben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(11)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1360965557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Vin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(12)</w:t>
          </w:r>
          <w:r w:rsidR="00B80E2A">
            <w:rPr>
              <w:lang w:val="bg-BG"/>
            </w:rPr>
            <w:fldChar w:fldCharType="end"/>
          </w:r>
        </w:sdtContent>
      </w:sdt>
      <w:r>
        <w:rPr>
          <w:lang w:val="bg-BG"/>
        </w:rPr>
        <w:t xml:space="preserve">, </w:t>
      </w:r>
      <w:r w:rsidR="001913B1">
        <w:rPr>
          <w:lang w:val="bg-BG"/>
        </w:rPr>
        <w:t>дълбочинни</w:t>
      </w:r>
      <w:sdt>
        <w:sdtPr>
          <w:rPr>
            <w:lang w:val="bg-BG"/>
          </w:rPr>
          <w:id w:val="1358007914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Jam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(13)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592061922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Him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(14)</w:t>
          </w:r>
          <w:r w:rsidR="00B80E2A">
            <w:rPr>
              <w:lang w:val="bg-BG"/>
            </w:rPr>
            <w:fldChar w:fldCharType="end"/>
          </w:r>
        </w:sdtContent>
      </w:sdt>
      <w:r w:rsidR="001913B1">
        <w:rPr>
          <w:lang w:val="bg-BG"/>
        </w:rPr>
        <w:t xml:space="preserve"> и други </w:t>
      </w:r>
      <w:sdt>
        <w:sdtPr>
          <w:rPr>
            <w:lang w:val="bg-BG"/>
          </w:rPr>
          <w:id w:val="-2114430473"/>
          <w:citation/>
        </w:sdtPr>
        <w:sdtContent>
          <w:r w:rsidR="00B80E2A">
            <w:rPr>
              <w:lang w:val="bg-BG"/>
            </w:rPr>
            <w:fldChar w:fldCharType="begin"/>
          </w:r>
          <w:r w:rsidR="001913B1">
            <w:rPr>
              <w:lang w:val="bg-BG"/>
            </w:rPr>
            <w:instrText xml:space="preserve"> CITATION Jia11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(15)</w:t>
          </w:r>
          <w:r w:rsidR="00B80E2A">
            <w:rPr>
              <w:lang w:val="bg-BG"/>
            </w:rPr>
            <w:fldChar w:fldCharType="end"/>
          </w:r>
        </w:sdtContent>
      </w:sdt>
      <w:r w:rsidR="00BC2CF7">
        <w:rPr>
          <w:lang w:val="bg-BG"/>
        </w:rPr>
        <w:t xml:space="preserve">, които бяха отхвърлени заради качестовото на </w:t>
      </w:r>
      <w:r w:rsidR="00BC2CF7">
        <w:t>Kinect</w:t>
      </w:r>
      <w:r w:rsidR="00BC2CF7" w:rsidRPr="00867C09">
        <w:rPr>
          <w:lang w:val="bg-BG"/>
        </w:rPr>
        <w:t xml:space="preserve"> </w:t>
      </w:r>
      <w:r w:rsidR="00BC2CF7">
        <w:rPr>
          <w:lang w:val="bg-BG"/>
        </w:rPr>
        <w:t>сензора.</w:t>
      </w:r>
    </w:p>
    <w:p w:rsidR="00BA2B83" w:rsidRPr="00867C09" w:rsidRDefault="004E3F11" w:rsidP="003A2DFA">
      <w:pPr>
        <w:pStyle w:val="Heading1"/>
        <w:rPr>
          <w:lang w:val="bg-BG"/>
        </w:rPr>
      </w:pPr>
      <w:bookmarkStart w:id="47" w:name="_Toc341223053"/>
      <w:r>
        <w:rPr>
          <w:lang w:val="bg-BG"/>
        </w:rPr>
        <w:t>Методи</w:t>
      </w:r>
      <w:bookmarkEnd w:id="47"/>
    </w:p>
    <w:p w:rsidR="00A577AF" w:rsidRPr="00A577AF" w:rsidRDefault="00A577AF" w:rsidP="00A577AF">
      <w:pPr>
        <w:rPr>
          <w:lang w:val="bg-BG"/>
        </w:rPr>
      </w:pPr>
      <w:r>
        <w:rPr>
          <w:lang w:val="bg-BG"/>
        </w:rPr>
        <w:t xml:space="preserve">Тази секция цели да изясни подробно методите използвани за реализация на алгоритъма. </w:t>
      </w:r>
      <w:del w:id="48" w:author="Lyubo" w:date="2012-11-21T01:06:00Z">
        <w:r w:rsidR="004F5F2B" w:rsidDel="00481EAC">
          <w:rPr>
            <w:lang w:val="bg-BG"/>
          </w:rPr>
          <w:delText>За леснота, методите са</w:delText>
        </w:r>
        <w:r w:rsidR="00297F41" w:rsidDel="00481EAC">
          <w:rPr>
            <w:lang w:val="bg-BG"/>
          </w:rPr>
          <w:delText xml:space="preserve"> подредени под ред на изпълнение</w:delText>
        </w:r>
        <w:r w:rsidR="004F5F2B" w:rsidDel="00481EAC">
          <w:rPr>
            <w:lang w:val="bg-BG"/>
          </w:rPr>
          <w:delText>.</w:delText>
        </w:r>
      </w:del>
    </w:p>
    <w:p w:rsidR="003A2DFA" w:rsidRDefault="003A2DFA" w:rsidP="003A2DFA">
      <w:pPr>
        <w:pStyle w:val="Heading2"/>
        <w:rPr>
          <w:lang w:val="bg-BG"/>
        </w:rPr>
      </w:pPr>
      <w:bookmarkStart w:id="49" w:name="_Toc341223054"/>
      <w:r>
        <w:rPr>
          <w:lang w:val="bg-BG"/>
        </w:rPr>
        <w:t>Ъгли и ротация на ставите</w:t>
      </w:r>
      <w:bookmarkEnd w:id="49"/>
    </w:p>
    <w:p w:rsidR="003A2DFA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След анализ на данните, които бихме могли да извлечем от използвания сензор, взехме решение, че най-добрият подход към проблема би бил да </w:t>
      </w:r>
      <w:r w:rsidR="00297F41">
        <w:rPr>
          <w:lang w:val="bg-BG"/>
        </w:rPr>
        <w:t>из</w:t>
      </w:r>
      <w:r>
        <w:rPr>
          <w:lang w:val="bg-BG"/>
        </w:rPr>
        <w:t xml:space="preserve">ползваме </w:t>
      </w:r>
      <w:del w:id="50" w:author="Lyubo" w:date="2012-11-13T16:44:00Z">
        <w:r w:rsidR="00297F41" w:rsidDel="00360ED7">
          <w:rPr>
            <w:lang w:val="bg-BG"/>
          </w:rPr>
          <w:delText xml:space="preserve">ъглите </w:delText>
        </w:r>
      </w:del>
      <w:ins w:id="51" w:author="Lyubo" w:date="2012-11-13T16:44:00Z">
        <w:r w:rsidR="00360ED7">
          <w:rPr>
            <w:lang w:val="bg-BG"/>
          </w:rPr>
          <w:t xml:space="preserve">ротацията </w:t>
        </w:r>
      </w:ins>
      <w:r w:rsidR="00297F41">
        <w:rPr>
          <w:lang w:val="bg-BG"/>
        </w:rPr>
        <w:t xml:space="preserve">на </w:t>
      </w:r>
      <w:r>
        <w:rPr>
          <w:lang w:val="bg-BG"/>
        </w:rPr>
        <w:t>ставите</w:t>
      </w:r>
      <w:ins w:id="52" w:author="Lyubo" w:date="2012-11-13T16:44:00Z">
        <w:r w:rsidR="00360ED7">
          <w:rPr>
            <w:lang w:val="bg-BG"/>
          </w:rPr>
          <w:t xml:space="preserve"> в пространството</w:t>
        </w:r>
      </w:ins>
      <w:r>
        <w:rPr>
          <w:lang w:val="bg-BG"/>
        </w:rPr>
        <w:t>, тъй като т</w:t>
      </w:r>
      <w:ins w:id="53" w:author="Lyubo" w:date="2012-11-13T16:44:00Z">
        <w:r w:rsidR="00360ED7">
          <w:rPr>
            <w:lang w:val="bg-BG"/>
          </w:rPr>
          <w:t>я</w:t>
        </w:r>
      </w:ins>
      <w:del w:id="54" w:author="Lyubo" w:date="2012-11-13T16:44:00Z">
        <w:r w:rsidDel="00360ED7">
          <w:rPr>
            <w:lang w:val="bg-BG"/>
          </w:rPr>
          <w:delText>е</w:delText>
        </w:r>
      </w:del>
      <w:r>
        <w:rPr>
          <w:lang w:val="bg-BG"/>
        </w:rPr>
        <w:t xml:space="preserve"> еднозначно дава</w:t>
      </w:r>
      <w:del w:id="55" w:author="Lyubo" w:date="2012-11-13T16:44:00Z">
        <w:r w:rsidDel="00360ED7">
          <w:rPr>
            <w:lang w:val="bg-BG"/>
          </w:rPr>
          <w:delText>т</w:delText>
        </w:r>
      </w:del>
      <w:r>
        <w:rPr>
          <w:lang w:val="bg-BG"/>
        </w:rPr>
        <w:t xml:space="preserve"> информация за движението.</w:t>
      </w:r>
      <w:r w:rsidR="00104F9F">
        <w:rPr>
          <w:lang w:val="bg-BG"/>
        </w:rPr>
        <w:t xml:space="preserve"> </w:t>
      </w:r>
      <w:sdt>
        <w:sdtPr>
          <w:rPr>
            <w:lang w:val="bg-BG"/>
          </w:rPr>
          <w:id w:val="-2116431872"/>
          <w:citation/>
        </w:sdtPr>
        <w:sdtContent>
          <w:r w:rsidR="00B80E2A">
            <w:rPr>
              <w:lang w:val="bg-BG"/>
            </w:rPr>
            <w:fldChar w:fldCharType="begin"/>
          </w:r>
          <w:r w:rsidR="00104F9F"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</w:p>
    <w:p w:rsidR="00A577AF" w:rsidRDefault="00A577AF" w:rsidP="00DD0A9B">
      <w:pPr>
        <w:ind w:left="720"/>
        <w:rPr>
          <w:lang w:val="bg-BG"/>
        </w:rPr>
      </w:pPr>
      <w:r>
        <w:rPr>
          <w:lang w:val="bg-BG"/>
        </w:rPr>
        <w:t xml:space="preserve">Друг плюс на използването на </w:t>
      </w:r>
      <w:del w:id="56" w:author="Lyubo" w:date="2012-11-13T16:44:00Z">
        <w:r w:rsidDel="00360ED7">
          <w:rPr>
            <w:lang w:val="bg-BG"/>
          </w:rPr>
          <w:delText xml:space="preserve">ъглите </w:delText>
        </w:r>
      </w:del>
      <w:ins w:id="57" w:author="Lyubo" w:date="2012-11-13T16:44:00Z">
        <w:r w:rsidR="00360ED7">
          <w:rPr>
            <w:lang w:val="bg-BG"/>
          </w:rPr>
          <w:t>ротаци</w:t>
        </w:r>
      </w:ins>
      <w:ins w:id="58" w:author="Lyubo" w:date="2012-11-21T01:06:00Z">
        <w:r w:rsidR="00481EAC">
          <w:rPr>
            <w:lang w:val="bg-BG"/>
          </w:rPr>
          <w:t>й</w:t>
        </w:r>
      </w:ins>
      <w:ins w:id="59" w:author="Lyubo" w:date="2012-11-13T16:44:00Z">
        <w:r w:rsidR="00360ED7">
          <w:rPr>
            <w:lang w:val="bg-BG"/>
          </w:rPr>
          <w:t>т</w:t>
        </w:r>
      </w:ins>
      <w:ins w:id="60" w:author="Lyubo" w:date="2012-11-21T01:06:00Z">
        <w:r w:rsidR="00481EAC">
          <w:rPr>
            <w:lang w:val="bg-BG"/>
          </w:rPr>
          <w:t>е</w:t>
        </w:r>
      </w:ins>
      <w:ins w:id="61" w:author="Lyubo" w:date="2012-11-13T16:44:00Z">
        <w:r w:rsidR="00360ED7">
          <w:rPr>
            <w:lang w:val="bg-BG"/>
          </w:rPr>
          <w:t xml:space="preserve"> </w:t>
        </w:r>
      </w:ins>
      <w:r>
        <w:rPr>
          <w:lang w:val="bg-BG"/>
        </w:rPr>
        <w:t xml:space="preserve">на ставите за първостепенна информация за разпознаване на дейностите е, че не се обвързваме с точни координати, а от там – и с точни дължини на костите на скелета. </w:t>
      </w:r>
    </w:p>
    <w:p w:rsidR="00A577AF" w:rsidRDefault="00DB4CB4" w:rsidP="00DB4CB4">
      <w:pPr>
        <w:ind w:left="360"/>
        <w:rPr>
          <w:lang w:val="bg-BG"/>
        </w:rPr>
      </w:pPr>
      <w:r>
        <w:rPr>
          <w:lang w:val="bg-BG"/>
        </w:rPr>
        <w:t>Р</w:t>
      </w:r>
      <w:r w:rsidR="00A577AF">
        <w:rPr>
          <w:lang w:val="bg-BG"/>
        </w:rPr>
        <w:t xml:space="preserve">азработени са </w:t>
      </w:r>
      <w:r w:rsidR="00104F9F">
        <w:rPr>
          <w:lang w:val="bg-BG"/>
        </w:rPr>
        <w:t>два</w:t>
      </w:r>
      <w:r w:rsidR="00A577AF">
        <w:rPr>
          <w:lang w:val="bg-BG"/>
        </w:rPr>
        <w:t xml:space="preserve"> подхода на представяне на ъглите:</w:t>
      </w:r>
    </w:p>
    <w:p w:rsidR="00A577AF" w:rsidRDefault="00AD71E5" w:rsidP="00AB3376">
      <w:pPr>
        <w:pStyle w:val="Heading3"/>
        <w:ind w:left="720" w:firstLine="360"/>
        <w:rPr>
          <w:lang w:val="bg-BG"/>
        </w:rPr>
      </w:pPr>
      <w:bookmarkStart w:id="62" w:name="_Toc341223055"/>
      <w:r>
        <w:rPr>
          <w:lang w:val="bg-BG"/>
        </w:rPr>
        <w:t xml:space="preserve">Представяне на ъглите чрез двуизмерни проекции </w:t>
      </w:r>
      <w:r w:rsidR="00A577AF">
        <w:rPr>
          <w:lang w:val="bg-BG"/>
        </w:rPr>
        <w:t>координатите</w:t>
      </w:r>
      <w:bookmarkEnd w:id="62"/>
    </w:p>
    <w:p w:rsidR="00A577AF" w:rsidRDefault="00431FE1" w:rsidP="0015379A">
      <w:pPr>
        <w:ind w:left="1080" w:firstLine="360"/>
        <w:rPr>
          <w:lang w:val="bg-BG"/>
        </w:rPr>
      </w:pPr>
      <w:r>
        <w:rPr>
          <w:lang w:val="bg-BG"/>
        </w:rPr>
        <w:t xml:space="preserve">Макар и не реална, този метод дава еднозначна информация за ъгъла </w:t>
      </w:r>
      <w:r w:rsidR="00DD0A9B">
        <w:rPr>
          <w:lang w:val="bg-BG"/>
        </w:rPr>
        <w:t xml:space="preserve">на </w:t>
      </w:r>
      <w:r>
        <w:rPr>
          <w:lang w:val="bg-BG"/>
        </w:rPr>
        <w:t xml:space="preserve">ставата. </w:t>
      </w:r>
    </w:p>
    <w:p w:rsidR="00104F9F" w:rsidRPr="003C4CFF" w:rsidRDefault="00297F41" w:rsidP="0015379A">
      <w:pPr>
        <w:ind w:left="1080" w:firstLine="360"/>
        <w:rPr>
          <w:lang w:val="bg-BG"/>
        </w:rPr>
      </w:pPr>
      <w:r>
        <w:rPr>
          <w:lang w:val="bg-BG"/>
        </w:rPr>
        <w:t>Същността му се състои в това</w:t>
      </w:r>
      <w:r w:rsidR="005F30A7">
        <w:rPr>
          <w:lang w:val="bg-BG"/>
        </w:rPr>
        <w:t xml:space="preserve"> да групираме двуизмерните прокеции на триизмерните вектори по двойки и да намерим 3 числа, които представят ъгъла на ставата. Нека представим</w:t>
      </w:r>
      <w:r w:rsidR="0032263F">
        <w:rPr>
          <w:lang w:val="bg-BG"/>
        </w:rPr>
        <w:t xml:space="preserve"> </w:t>
      </w:r>
      <w:r w:rsidR="005F30A7">
        <w:rPr>
          <w:lang w:val="bg-BG"/>
        </w:rPr>
        <w:t xml:space="preserve">двуизмерните </w:t>
      </w:r>
      <w:r w:rsidR="0032263F">
        <w:rPr>
          <w:lang w:val="bg-BG"/>
        </w:rPr>
        <w:t xml:space="preserve">вектори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>(</w:t>
      </w:r>
      <w:proofErr w:type="gramStart"/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x</w:t>
      </w:r>
      <w:r w:rsidR="005F30A7" w:rsidRPr="00867C09">
        <w:rPr>
          <w:lang w:val="bg-BG"/>
        </w:rPr>
        <w:t>-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)</w:t>
      </w:r>
      <w:r w:rsidR="0032263F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EE0EEE" w:rsidRPr="00867C09">
        <w:rPr>
          <w:lang w:val="bg-BG"/>
        </w:rPr>
        <w:t xml:space="preserve"> </w:t>
      </w:r>
      <w:r w:rsidR="005F30A7" w:rsidRPr="00867C09">
        <w:rPr>
          <w:lang w:val="bg-BG"/>
        </w:rPr>
        <w:t>(</w:t>
      </w:r>
      <w:r w:rsidR="005F30A7">
        <w:t>y</w:t>
      </w:r>
      <w:r w:rsidR="005F30A7" w:rsidRPr="00867C09">
        <w:rPr>
          <w:lang w:val="bg-BG"/>
        </w:rPr>
        <w:t>-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) </w:t>
      </w:r>
      <w:r w:rsidR="005F30A7">
        <w:rPr>
          <w:lang w:val="bg-BG"/>
        </w:rPr>
        <w:t xml:space="preserve">и векторите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 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r w:rsidR="005F30A7">
        <w:t>x</w:t>
      </w:r>
      <w:r w:rsidR="005F30A7" w:rsidRPr="003C4CFF">
        <w:rPr>
          <w:vertAlign w:val="superscript"/>
        </w:rPr>
        <w:t>i</w:t>
      </w:r>
      <w:r w:rsidR="005F30A7" w:rsidRPr="00867C09">
        <w:rPr>
          <w:lang w:val="bg-BG"/>
        </w:rPr>
        <w:t xml:space="preserve"> – </w:t>
      </w:r>
      <w:r w:rsidR="005F30A7">
        <w:t>x</w:t>
      </w:r>
      <w:r w:rsidR="005F30A7" w:rsidRPr="003C4CFF">
        <w:rPr>
          <w:vertAlign w:val="superscript"/>
        </w:rPr>
        <w:t>ii</w:t>
      </w:r>
      <w:r w:rsidR="005F30A7" w:rsidRPr="00867C09">
        <w:rPr>
          <w:lang w:val="bg-BG"/>
        </w:rPr>
        <w:t xml:space="preserve">, </w:t>
      </w:r>
      <w:proofErr w:type="spellStart"/>
      <w:r w:rsidR="005F30A7">
        <w:t>z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(</w:t>
      </w:r>
      <w:proofErr w:type="spellStart"/>
      <w:r w:rsidR="005F30A7">
        <w:t>y</w:t>
      </w:r>
      <w:r w:rsidR="005F30A7" w:rsidRPr="003C4CFF">
        <w:rPr>
          <w:vertAlign w:val="superscript"/>
        </w:rPr>
        <w:t>i</w:t>
      </w:r>
      <w:proofErr w:type="spellEnd"/>
      <w:r w:rsidR="005F30A7" w:rsidRPr="00867C09">
        <w:rPr>
          <w:lang w:val="bg-BG"/>
        </w:rPr>
        <w:t xml:space="preserve"> –</w:t>
      </w:r>
      <w:proofErr w:type="spellStart"/>
      <w:r w:rsidR="005F30A7">
        <w:t>y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 xml:space="preserve">, </w:t>
      </w:r>
      <w:r w:rsidR="005F30A7">
        <w:t>z</w:t>
      </w:r>
      <w:r w:rsidR="005F30A7" w:rsidRPr="00867C09">
        <w:rPr>
          <w:lang w:val="bg-BG"/>
        </w:rPr>
        <w:t>-</w:t>
      </w:r>
      <w:proofErr w:type="spellStart"/>
      <w:r w:rsidR="005F30A7">
        <w:t>z</w:t>
      </w:r>
      <w:r w:rsidR="005F30A7" w:rsidRPr="003C4CFF">
        <w:rPr>
          <w:vertAlign w:val="superscript"/>
        </w:rPr>
        <w:t>ii</w:t>
      </w:r>
      <w:proofErr w:type="spellEnd"/>
      <w:r w:rsidR="005F30A7" w:rsidRPr="00867C09">
        <w:rPr>
          <w:lang w:val="bg-BG"/>
        </w:rPr>
        <w:t>).</w:t>
      </w:r>
      <w:proofErr w:type="gramEnd"/>
      <w:r w:rsidR="005F30A7">
        <w:rPr>
          <w:lang w:val="bg-BG"/>
        </w:rPr>
        <w:t xml:space="preserve"> Така</w:t>
      </w:r>
      <w:r w:rsidR="004225E0">
        <w:rPr>
          <w:lang w:val="bg-BG"/>
        </w:rPr>
        <w:t xml:space="preserve">, ако намерим двуизмерните ъгли </w:t>
      </w:r>
      <w:r w:rsidR="005F30A7">
        <w:rPr>
          <w:lang w:val="bg-BG"/>
        </w:rPr>
        <w:t xml:space="preserve">между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</w:t>
      </w:r>
      <w:r w:rsidR="005F30A7">
        <w:rPr>
          <w:lang w:val="bg-BG"/>
        </w:rPr>
        <w:t xml:space="preserve">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2</m:t>
                </m:r>
              </m:sub>
            </m:sSub>
          </m:e>
        </m:acc>
      </m:oMath>
      <w:r w:rsidR="005F30A7" w:rsidRPr="00867C09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>
        <w:rPr>
          <w:lang w:val="bg-BG"/>
        </w:rP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3</m:t>
                </m:r>
              </m:sub>
            </m:sSub>
          </m:e>
        </m:acc>
      </m:oMath>
      <w:r w:rsidR="005F30A7" w:rsidRPr="00867C09">
        <w:rPr>
          <w:lang w:val="bg-BG"/>
        </w:rPr>
        <w:t xml:space="preserve">, </w:t>
      </w:r>
      <w:r w:rsidR="005F30A7">
        <w:rPr>
          <w:lang w:val="bg-BG"/>
        </w:rPr>
        <w:t xml:space="preserve">то ще получим ъглите </w:t>
      </w:r>
      <w:r w:rsidR="005F30A7">
        <w:rPr>
          <w:rFonts w:cstheme="minorHAnsi"/>
          <w:lang w:val="bg-BG"/>
        </w:rPr>
        <w:t>α</w:t>
      </w:r>
      <w:r w:rsidR="005F30A7">
        <w:rPr>
          <w:lang w:val="bg-BG"/>
        </w:rPr>
        <w:t xml:space="preserve">, </w:t>
      </w:r>
      <w:r w:rsidR="005F30A7">
        <w:rPr>
          <w:rFonts w:cstheme="minorHAnsi"/>
          <w:lang w:val="bg-BG"/>
        </w:rPr>
        <w:t>β</w:t>
      </w:r>
      <w:r w:rsidR="005F30A7">
        <w:rPr>
          <w:lang w:val="bg-BG"/>
        </w:rPr>
        <w:t xml:space="preserve"> и </w:t>
      </w:r>
      <w:r w:rsidR="005F30A7">
        <w:rPr>
          <w:rFonts w:cstheme="minorHAnsi"/>
          <w:lang w:val="bg-BG"/>
        </w:rPr>
        <w:t>γ</w:t>
      </w:r>
      <w:r w:rsidR="005F30A7">
        <w:rPr>
          <w:lang w:val="bg-BG"/>
        </w:rPr>
        <w:t xml:space="preserve">, чрез които после по-късно бихме могли да сравним </w:t>
      </w:r>
      <w:r w:rsidR="003C4CFF">
        <w:rPr>
          <w:lang w:val="bg-BG"/>
        </w:rPr>
        <w:t>дадения ъгъл с друг</w:t>
      </w:r>
      <w:r w:rsidR="003C4CFF" w:rsidRPr="00867C09">
        <w:rPr>
          <w:lang w:val="bg-BG"/>
        </w:rPr>
        <w:t xml:space="preserve">, </w:t>
      </w:r>
      <w:r w:rsidR="003C4CFF">
        <w:rPr>
          <w:lang w:val="bg-BG"/>
        </w:rPr>
        <w:t>но не бихме могли да реконструираме точните променливите, представящи векторите на ставите.</w:t>
      </w:r>
    </w:p>
    <w:p w:rsidR="005F30A7" w:rsidRPr="00867C09" w:rsidRDefault="005F30A7" w:rsidP="00431FE1">
      <w:pPr>
        <w:ind w:left="720"/>
        <w:rPr>
          <w:lang w:val="bg-BG"/>
        </w:rPr>
      </w:pPr>
    </w:p>
    <w:p w:rsidR="00431FE1" w:rsidRDefault="003D1506" w:rsidP="00431FE1">
      <w:pPr>
        <w:ind w:left="720"/>
        <w:rPr>
          <w:ins w:id="63" w:author="Lyubo" w:date="2012-11-13T16:45:00Z"/>
          <w:noProof/>
          <w:lang w:val="bg-BG"/>
        </w:rPr>
      </w:pPr>
      <w:r>
        <w:rPr>
          <w:noProof/>
        </w:rPr>
      </w:r>
      <w:r>
        <w:rPr>
          <w:noProof/>
        </w:rPr>
        <w:pict>
          <v:group id="Canvas 2" o:spid="_x0000_s1026" editas="canvas" style="width:386.25pt;height:112.5pt;mso-position-horizontal-relative:char;mso-position-vertical-relative:line" coordsize="4905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9053;height:14287;visibility:visible">
              <v:fill o:detectmouseclick="t"/>
              <v:path o:connecttype="none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8" type="#_x0000_t32" style="position:absolute;left:12001;top:1809;width:7906;height:790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<v:stroke endarrow="open"/>
            </v:shape>
            <v:shape id="Straight Arrow Connector 4" o:spid="_x0000_s1029" type="#_x0000_t32" style="position:absolute;left:21040;top:10001;width:106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80P8MAAADaAAAADwAAAGRycy9kb3ducmV2LnhtbESPT2uDQBTE74F+h+UVekvWNrWIcRUJ&#10;SHpt/kB7e3VfVOK+FXdN7LfvFgo5DjPzGyYrZtOLK42us6zgeRWBIK6t7rhRcDxUywSE88gae8uk&#10;4IccFPnDIsNU2xt/0HXvGxEg7FJU0Ho/pFK6uiWDbmUH4uCd7WjQBzk2Uo94C3DTy5coepMGOw4L&#10;LQ60bam+7CejYH3+nneJL2VSfdrtNMVxfKq+lHp6nMsNCE+zv4f/2+9awSv8XQk3QO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vND/DAAAA2gAAAA8AAAAAAAAAAAAA&#10;AAAAoQIAAGRycy9kb3ducmV2LnhtbFBLBQYAAAAABAAEAPkAAACRAwAAAAA=&#10;" strokecolor="#4579b8 [3044]">
              <v:stroke endarrow="open"/>
            </v:shape>
            <v:oval id="Oval 5" o:spid="_x0000_s1030" style="position:absolute;left:11525;top:1238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/>
            <v:oval id="Oval 6" o:spid="_x0000_s1031" style="position:absolute;left:19897;top:923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dUMUA&#10;AADaAAAADwAAAGRycy9kb3ducmV2LnhtbESPQWvCQBSE70L/w/IKXkQ3egglzRqagqWgB7UttrdH&#10;9jUJzb6N2VWjv94VCh6HmfmGSbPeNOJInastK5hOIhDEhdU1lwo+PxbjJxDOI2tsLJOCMznI5g+D&#10;FBNtT7yh49aXIkDYJaig8r5NpHRFRQbdxLbEwfu1nUEfZFdK3eEpwE0jZ1EUS4M1h4UKW3qtqPjb&#10;HoyCn3iRc7xejnjVuiL/esPL926v1PCxf3kG4an39/B/+10riOF2Jdw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t1QxQAAANoAAAAPAAAAAAAAAAAAAAAAAJgCAABkcnMv&#10;ZG93bnJldi54bWxQSwUGAAAAAAQABAD1AAAAigMAAAAA&#10;" fillcolor="#4f81bd [3204]" strokecolor="#243f60 [1604]" strokeweight="2pt">
              <v:textbox style="mso-next-textbox:#Oval 6">
                <w:txbxContent>
                  <w:p w:rsidR="003D1506" w:rsidRDefault="003D1506" w:rsidP="0032263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oval>
            <v:oval id="Oval 7" o:spid="_x0000_s1032" style="position:absolute;left:31857;top:9569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>
              <v:textbox style="mso-next-textbox:#Oval 7">
                <w:txbxContent>
                  <w:p w:rsidR="003D1506" w:rsidRDefault="003D1506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oval id="Oval 8" o:spid="_x0000_s1033" style="position:absolute;left:31803;top:9423;width:1143;height:11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>
              <v:textbox style="mso-next-textbox:#Oval 8">
                <w:txbxContent>
                  <w:p w:rsidR="003D1506" w:rsidRDefault="003D1506" w:rsidP="0032263F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w:r>
                      <w:rPr>
                        <w:rFonts w:eastAsia="Times New Roman"/>
                      </w:rPr>
                      <w:t> 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7671;width:1875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<v:textbox style="mso-next-textbox:#Text Box 10">
                <w:txbxContent>
                  <w:p w:rsidR="003D1506" w:rsidRPr="0032263F" w:rsidRDefault="003D1506">
                    <w:r>
                      <w:rPr>
                        <w:lang w:val="bg-BG"/>
                      </w:rPr>
                      <w:t>Дясно рамо</w:t>
                    </w:r>
                    <w:r>
                      <w:t xml:space="preserve"> (x,</w:t>
                    </w:r>
                    <w:r>
                      <w:rPr>
                        <w:lang w:val="bg-BG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lang w:val="bg-BG"/>
                      </w:rPr>
                      <w:t xml:space="preserve">, </w:t>
                    </w:r>
                    <w:r>
                      <w:t>z)</w:t>
                    </w:r>
                  </w:p>
                </w:txbxContent>
              </v:textbox>
            </v:shape>
            <v:shape id="Text Box 10" o:spid="_x0000_s1035" type="#_x0000_t202" style="position:absolute;left:12668;top:10001;width:19697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<v:textbox>
                <w:txbxContent>
                  <w:p w:rsidR="003D1506" w:rsidRPr="0032263F" w:rsidRDefault="003D1506" w:rsidP="003C4CFF">
                    <w:r>
                      <w:rPr>
                        <w:lang w:val="bg-BG"/>
                      </w:rPr>
                      <w:t>Десен лакът</w:t>
                    </w:r>
                    <w:r>
                      <w:t xml:space="preserve"> (x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</w:t>
                    </w:r>
                    <w:r w:rsidRPr="005F30A7"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6" type="#_x0000_t202" style="position:absolute;left:28092;top:10001;width:20618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<v:textbox>
                <w:txbxContent>
                  <w:p w:rsidR="003D1506" w:rsidRPr="0032263F" w:rsidRDefault="003D1506" w:rsidP="003C4CFF">
                    <w:r>
                      <w:rPr>
                        <w:lang w:val="bg-BG"/>
                      </w:rPr>
                      <w:t>Дясна китка</w:t>
                    </w:r>
                    <w:r>
                      <w:t xml:space="preserve"> (x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y</w:t>
                    </w:r>
                    <w:r w:rsidRPr="0032263F">
                      <w:rPr>
                        <w:vertAlign w:val="superscript"/>
                      </w:rPr>
                      <w:t>i</w:t>
                    </w:r>
                    <w:r>
                      <w:rPr>
                        <w:vertAlign w:val="superscript"/>
                      </w:rPr>
                      <w:t>i</w:t>
                    </w:r>
                    <w:proofErr w:type="spellEnd"/>
                    <w:r>
                      <w:t>,</w:t>
                    </w:r>
                    <w:r>
                      <w:rPr>
                        <w:lang w:val="bg-BG"/>
                      </w:rPr>
                      <w:t xml:space="preserve"> </w:t>
                    </w:r>
                    <w:proofErr w:type="spellStart"/>
                    <w:r>
                      <w:t>zi</w:t>
                    </w:r>
                    <w:r>
                      <w:rPr>
                        <w:vertAlign w:val="superscript"/>
                      </w:rPr>
                      <w:t>ii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Text Box 10" o:spid="_x0000_s1037" type="#_x0000_t202" style="position:absolute;left:11525;top:3651;width:12471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<v:textbox>
                <w:txbxContent>
                  <w:p w:rsidR="003D1506" w:rsidRPr="005F30A7" w:rsidRDefault="003D1506" w:rsidP="003C4CFF"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Theme="minorEastAsia"/>
                      </w:rPr>
                      <w:t xml:space="preserve">, </w:t>
                    </w:r>
                    <w:r>
                      <w:t xml:space="preserve">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t xml:space="preserve"> </w:t>
                    </w:r>
                  </w:p>
                </w:txbxContent>
              </v:textbox>
            </v:shape>
            <v:shape id="Text Box 10" o:spid="_x0000_s1038" type="#_x0000_t202" style="position:absolute;left:17621;top:6477;width:12859;height:390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<v:textbox>
                <w:txbxContent>
                  <w:p w:rsidR="003D1506" w:rsidRDefault="003D1506" w:rsidP="00EE0EEE">
                    <w:pPr>
                      <w:pStyle w:val="NormalWeb"/>
                      <w:spacing w:before="0" w:beforeAutospacing="0" w:after="0" w:afterAutospacing="0"/>
                      <w:ind w:firstLine="720"/>
                      <w:jc w:val="both"/>
                    </w:pP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  <w:lang w:val="bg-BG"/>
                      </w:rPr>
                      <w:t>,</w:t>
                    </w:r>
                    <m:oMath>
                      <m:r>
                        <w:rPr>
                          <w:rFonts w:ascii="Cambria Math" w:eastAsia="Calibri" w:hAnsi="Cambria Math"/>
                          <w:lang w:val="bg-BG"/>
                        </w:rPr>
                        <m:t> 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Times New Roman"/>
                      </w:rPr>
                      <w:t xml:space="preserve">, </w:t>
                    </w:r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oMath>
                    <w:r>
                      <w:rPr>
                        <w:rFonts w:eastAsia="Calibri"/>
                      </w:rPr>
                      <w:t xml:space="preserve">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0ED7" w:rsidRDefault="00360ED7" w:rsidP="00431FE1">
      <w:pPr>
        <w:ind w:left="720"/>
        <w:rPr>
          <w:ins w:id="64" w:author="Lyubo" w:date="2012-11-13T16:49:00Z"/>
          <w:noProof/>
          <w:lang w:val="bg-BG"/>
        </w:rPr>
      </w:pPr>
      <w:ins w:id="65" w:author="Lyubo" w:date="2012-11-13T16:45:00Z">
        <w:r>
          <w:rPr>
            <w:noProof/>
            <w:lang w:val="bg-BG"/>
          </w:rPr>
          <w:lastRenderedPageBreak/>
          <w:t xml:space="preserve">Проблем, възникващ при използването на този подход, </w:t>
        </w:r>
      </w:ins>
      <w:ins w:id="66" w:author="Lyubo" w:date="2012-11-13T16:46:00Z">
        <w:r w:rsidR="00A30C25">
          <w:rPr>
            <w:noProof/>
            <w:lang w:val="bg-BG"/>
          </w:rPr>
          <w:t>е създадената зависимост на ориентацията на потребителя спрямо сензора – методът дава различни данни, когато потребителят е лицево ориентиран спрямо сензора, и когато е ориентиран например на 45</w:t>
        </w:r>
      </w:ins>
      <w:ins w:id="67" w:author="Lyubo" w:date="2012-11-13T16:47:00Z">
        <w:r w:rsidR="00A30C25">
          <w:rPr>
            <w:noProof/>
            <w:lang w:val="bg-BG"/>
          </w:rPr>
          <w:sym w:font="Symbol" w:char="F0B0"/>
        </w:r>
      </w:ins>
      <w:ins w:id="68" w:author="Lyubo" w:date="2012-11-13T16:48:00Z">
        <w:r w:rsidR="00A30C25">
          <w:rPr>
            <w:noProof/>
            <w:lang w:val="bg-BG"/>
          </w:rPr>
          <w:t xml:space="preserve">. Това би могло да се избегне, като </w:t>
        </w:r>
      </w:ins>
      <w:ins w:id="69" w:author="Lyubo" w:date="2012-11-21T01:08:00Z">
        <w:r w:rsidR="00481EAC">
          <w:rPr>
            <w:noProof/>
            <w:lang w:val="bg-BG"/>
          </w:rPr>
          <w:t>се пресметне</w:t>
        </w:r>
      </w:ins>
      <w:ins w:id="70" w:author="Lyubo" w:date="2012-11-13T16:48:00Z">
        <w:r w:rsidR="00A30C25">
          <w:rPr>
            <w:noProof/>
            <w:lang w:val="bg-BG"/>
          </w:rPr>
          <w:t xml:space="preserve"> разликата между едната и другата ориентация</w:t>
        </w:r>
      </w:ins>
      <w:ins w:id="71" w:author="Lyubo" w:date="2012-11-13T16:49:00Z">
        <w:r w:rsidR="00A30C25">
          <w:rPr>
            <w:noProof/>
            <w:lang w:val="bg-BG"/>
          </w:rPr>
          <w:t xml:space="preserve">, което </w:t>
        </w:r>
      </w:ins>
      <w:ins w:id="72" w:author="Lyubo" w:date="2012-11-13T16:48:00Z">
        <w:r w:rsidR="00A30C25">
          <w:rPr>
            <w:noProof/>
            <w:lang w:val="bg-BG"/>
          </w:rPr>
          <w:t xml:space="preserve">дефинираме като </w:t>
        </w:r>
      </w:ins>
      <w:ins w:id="73" w:author="Lyubo" w:date="2012-11-13T16:49:00Z">
        <w:r w:rsidR="00A30C25">
          <w:rPr>
            <w:noProof/>
            <w:lang w:val="bg-BG"/>
          </w:rPr>
          <w:t>„големина на грешка“ – колкото по-голяма е „големината на грешката“, толкова повече се различават двете ориентации на потребителя.</w:t>
        </w:r>
      </w:ins>
    </w:p>
    <w:p w:rsidR="00A30C25" w:rsidRDefault="00A30C25" w:rsidP="00A30C25">
      <w:pPr>
        <w:ind w:left="720"/>
        <w:rPr>
          <w:ins w:id="74" w:author="Lyubo" w:date="2012-11-13T16:54:00Z"/>
          <w:noProof/>
          <w:lang w:val="bg-BG"/>
        </w:rPr>
      </w:pPr>
      <w:ins w:id="75" w:author="Lyubo" w:date="2012-11-13T16:50:00Z">
        <w:r>
          <w:rPr>
            <w:noProof/>
            <w:lang w:val="bg-BG"/>
          </w:rPr>
          <w:t xml:space="preserve">Можем да пресметнем големината на грешката, като намерим разликата в ориентацията вектора </w:t>
        </w:r>
      </w:ins>
      <w:ins w:id="76" w:author="Lyubo" w:date="2012-11-13T16:52:00Z">
        <w:r>
          <w:rPr>
            <w:noProof/>
            <w:lang w:val="bg-BG"/>
          </w:rPr>
          <w:t xml:space="preserve">с начало координатите на </w:t>
        </w:r>
        <w:r>
          <w:rPr>
            <w:noProof/>
          </w:rPr>
          <w:t>HipCenter</w:t>
        </w:r>
        <w:r w:rsidRPr="00A30C25">
          <w:rPr>
            <w:noProof/>
            <w:lang w:val="bg-BG"/>
            <w:rPrChange w:id="77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 край координатите на произволно </w:t>
        </w:r>
        <w:r>
          <w:rPr>
            <w:noProof/>
          </w:rPr>
          <w:t>HipLeft</w:t>
        </w:r>
        <w:r w:rsidRPr="00A30C25">
          <w:rPr>
            <w:noProof/>
            <w:lang w:val="bg-BG"/>
            <w:rPrChange w:id="78" w:author="Lyubo" w:date="2012-11-13T16:52:00Z">
              <w:rPr>
                <w:noProof/>
              </w:rPr>
            </w:rPrChange>
          </w:rPr>
          <w:t xml:space="preserve"> </w:t>
        </w:r>
        <w:r>
          <w:rPr>
            <w:noProof/>
            <w:lang w:val="bg-BG"/>
          </w:rPr>
          <w:t xml:space="preserve">или </w:t>
        </w:r>
        <w:r>
          <w:rPr>
            <w:noProof/>
          </w:rPr>
          <w:t>HipRight</w:t>
        </w:r>
        <w:r w:rsidRPr="00A30C25">
          <w:rPr>
            <w:noProof/>
            <w:lang w:val="bg-BG"/>
            <w:rPrChange w:id="79" w:author="Lyubo" w:date="2012-11-13T16:53:00Z">
              <w:rPr>
                <w:noProof/>
              </w:rPr>
            </w:rPrChange>
          </w:rPr>
          <w:t>.</w:t>
        </w:r>
      </w:ins>
      <w:ins w:id="80" w:author="Lyubo" w:date="2012-11-13T16:54:00Z">
        <w:r>
          <w:rPr>
            <w:noProof/>
            <w:lang w:val="bg-BG"/>
          </w:rPr>
          <w:t xml:space="preserve"> </w:t>
        </w:r>
      </w:ins>
      <w:ins w:id="81" w:author="Lyubo" w:date="2012-11-13T16:53:00Z">
        <w:r>
          <w:rPr>
            <w:noProof/>
            <w:lang w:val="bg-BG"/>
          </w:rPr>
          <w:t>Така намираме еднозначно разликата в ротацията на потребителя спрямо сензора.</w:t>
        </w:r>
      </w:ins>
    </w:p>
    <w:p w:rsidR="00A30C25" w:rsidRPr="00A30C25" w:rsidRDefault="00A30C25" w:rsidP="00A30C25">
      <w:pPr>
        <w:ind w:left="720"/>
        <w:rPr>
          <w:noProof/>
          <w:lang w:val="bg-BG"/>
        </w:rPr>
      </w:pPr>
      <w:ins w:id="82" w:author="Lyubo" w:date="2012-11-13T16:54:00Z">
        <w:r>
          <w:rPr>
            <w:noProof/>
            <w:lang w:val="bg-BG"/>
          </w:rPr>
          <w:t xml:space="preserve">Въпреки интуитивността на този подход, намирането на точна зависимост на големината на грешката и </w:t>
        </w:r>
      </w:ins>
      <w:ins w:id="83" w:author="Lyubo" w:date="2012-11-13T16:55:00Z">
        <w:r>
          <w:rPr>
            <w:noProof/>
            <w:lang w:val="bg-BG"/>
          </w:rPr>
          <w:t>пресметнатите двуизмерни</w:t>
        </w:r>
      </w:ins>
      <w:ins w:id="84" w:author="Lyubo" w:date="2012-11-13T16:56:00Z">
        <w:r>
          <w:rPr>
            <w:noProof/>
            <w:lang w:val="bg-BG"/>
          </w:rPr>
          <w:t xml:space="preserve"> ъгли, е трудоемък процес, който често </w:t>
        </w:r>
        <w:r w:rsidR="004E550E">
          <w:rPr>
            <w:noProof/>
            <w:lang w:val="bg-BG"/>
          </w:rPr>
          <w:t>дава отклонение, което е критично при използвания алгоритъм, който изисква точна и еднозначна информация за ставите.</w:t>
        </w:r>
      </w:ins>
    </w:p>
    <w:p w:rsidR="003C4CFF" w:rsidRDefault="00AD71E5" w:rsidP="00AB3376">
      <w:pPr>
        <w:pStyle w:val="Heading3"/>
        <w:ind w:left="720" w:firstLine="360"/>
        <w:rPr>
          <w:lang w:val="bg-BG"/>
        </w:rPr>
      </w:pPr>
      <w:bookmarkStart w:id="85" w:name="_Toc341223056"/>
      <w:r>
        <w:rPr>
          <w:lang w:val="bg-BG"/>
        </w:rPr>
        <w:t>Представяне на ротацията</w:t>
      </w:r>
      <w:del w:id="86" w:author="Lyubo" w:date="2012-11-13T16:44:00Z">
        <w:r w:rsidR="003C4CFF" w:rsidDel="00360ED7">
          <w:rPr>
            <w:lang w:val="bg-BG"/>
          </w:rPr>
          <w:delText xml:space="preserve"> и позицията</w:delText>
        </w:r>
      </w:del>
      <w:r w:rsidR="003C4CFF">
        <w:rPr>
          <w:lang w:val="bg-BG"/>
        </w:rPr>
        <w:t xml:space="preserve"> на ставите чрез геометрични кватерниони</w:t>
      </w:r>
      <w:bookmarkEnd w:id="85"/>
    </w:p>
    <w:p w:rsidR="003C4CFF" w:rsidRPr="00867C09" w:rsidRDefault="003C4CFF" w:rsidP="00DD0A9B">
      <w:pPr>
        <w:ind w:left="720"/>
        <w:rPr>
          <w:lang w:val="bg-BG"/>
        </w:rPr>
      </w:pPr>
      <w:r>
        <w:rPr>
          <w:lang w:val="bg-BG"/>
        </w:rPr>
        <w:t>Чрез прилагането на то</w:t>
      </w:r>
      <w:ins w:id="87" w:author="Lyubo" w:date="2012-11-21T01:09:00Z">
        <w:r w:rsidR="00481EAC">
          <w:rPr>
            <w:lang w:val="bg-BG"/>
          </w:rPr>
          <w:t>з</w:t>
        </w:r>
      </w:ins>
      <w:r>
        <w:rPr>
          <w:lang w:val="bg-BG"/>
        </w:rPr>
        <w:t>и метод бихме могли да представим ротацията и позицията на ставата чрез геометричен кватернион, който</w:t>
      </w:r>
      <w:r w:rsidR="00297F41">
        <w:rPr>
          <w:lang w:val="bg-BG"/>
        </w:rPr>
        <w:t xml:space="preserve"> </w:t>
      </w:r>
      <w:r>
        <w:rPr>
          <w:lang w:val="bg-BG"/>
        </w:rPr>
        <w:t>ни служи</w:t>
      </w:r>
      <w:r w:rsidR="00297F41">
        <w:rPr>
          <w:lang w:val="bg-BG"/>
        </w:rPr>
        <w:t>, както</w:t>
      </w:r>
      <w:r>
        <w:rPr>
          <w:lang w:val="bg-BG"/>
        </w:rPr>
        <w:t xml:space="preserve"> да сравн</w:t>
      </w:r>
      <w:r w:rsidR="00297F41">
        <w:rPr>
          <w:lang w:val="bg-BG"/>
        </w:rPr>
        <w:t>яваме</w:t>
      </w:r>
      <w:r>
        <w:rPr>
          <w:lang w:val="bg-BG"/>
        </w:rPr>
        <w:t xml:space="preserve"> приликата между ротациите, </w:t>
      </w:r>
      <w:r w:rsidR="00297F41">
        <w:rPr>
          <w:lang w:val="bg-BG"/>
        </w:rPr>
        <w:t xml:space="preserve">така и </w:t>
      </w:r>
      <w:r>
        <w:rPr>
          <w:lang w:val="bg-BG"/>
        </w:rPr>
        <w:t>да реконструираме позиция</w:t>
      </w:r>
      <w:r w:rsidR="00297F41">
        <w:rPr>
          <w:lang w:val="bg-BG"/>
        </w:rPr>
        <w:t>т</w:t>
      </w:r>
      <w:r>
        <w:rPr>
          <w:lang w:val="bg-BG"/>
        </w:rPr>
        <w:t>а и ротацията на ставата.</w:t>
      </w:r>
    </w:p>
    <w:p w:rsidR="00DD0A9B" w:rsidRPr="0079622B" w:rsidRDefault="00245A80" w:rsidP="0079622B">
      <w:pPr>
        <w:ind w:left="720"/>
        <w:rPr>
          <w:lang w:val="bg-BG"/>
        </w:rPr>
      </w:pPr>
      <w:r>
        <w:rPr>
          <w:lang w:val="bg-BG"/>
        </w:rPr>
        <w:t>Под предвид е взето, че системата на кватерниона дава както положителен, така и отрицателен резултат.</w:t>
      </w:r>
    </w:p>
    <w:p w:rsidR="003C4CFF" w:rsidRDefault="003C4CFF" w:rsidP="003C4CFF">
      <w:pPr>
        <w:pStyle w:val="Heading3"/>
        <w:rPr>
          <w:lang w:val="bg-BG"/>
        </w:rPr>
      </w:pPr>
      <w:bookmarkStart w:id="88" w:name="_Toc341223057"/>
      <w:r>
        <w:rPr>
          <w:lang w:val="bg-BG"/>
        </w:rPr>
        <w:t>Заключение</w:t>
      </w:r>
      <w:bookmarkEnd w:id="88"/>
    </w:p>
    <w:p w:rsidR="00A577AF" w:rsidRDefault="00AB3376" w:rsidP="006B2DDB">
      <w:pPr>
        <w:ind w:left="720"/>
        <w:rPr>
          <w:lang w:val="bg-BG"/>
        </w:rPr>
      </w:pPr>
      <w:r>
        <w:rPr>
          <w:lang w:val="bg-BG"/>
        </w:rPr>
        <w:t xml:space="preserve">Имплементация на двата представени метода показва, че и двата дават </w:t>
      </w:r>
      <w:del w:id="89" w:author="Lyubo" w:date="2012-11-13T16:57:00Z">
        <w:r w:rsidDel="004E550E">
          <w:rPr>
            <w:lang w:val="bg-BG"/>
          </w:rPr>
          <w:delText xml:space="preserve">достатъчно </w:delText>
        </w:r>
      </w:del>
      <w:r>
        <w:rPr>
          <w:lang w:val="bg-BG"/>
        </w:rPr>
        <w:t xml:space="preserve">добри резултати в контекста на алгоритъма. За удобство в сегашната си версия алгоритъмът използва </w:t>
      </w:r>
      <w:del w:id="90" w:author="Lyubo" w:date="2012-11-13T16:57:00Z">
        <w:r w:rsidR="006B2DDB" w:rsidDel="004E550E">
          <w:rPr>
            <w:lang w:val="bg-BG"/>
          </w:rPr>
          <w:delText>първия</w:delText>
        </w:r>
        <w:r w:rsidDel="004E550E">
          <w:rPr>
            <w:lang w:val="bg-BG"/>
          </w:rPr>
          <w:delText xml:space="preserve"> </w:delText>
        </w:r>
      </w:del>
      <w:ins w:id="91" w:author="Lyubo" w:date="2012-11-13T16:57:00Z">
        <w:r w:rsidR="004E550E">
          <w:rPr>
            <w:lang w:val="bg-BG"/>
          </w:rPr>
          <w:t xml:space="preserve">втория </w:t>
        </w:r>
      </w:ins>
      <w:r>
        <w:rPr>
          <w:lang w:val="bg-BG"/>
        </w:rPr>
        <w:t>метод</w:t>
      </w:r>
      <w:del w:id="92" w:author="Lyubo" w:date="2012-11-13T16:58:00Z">
        <w:r w:rsidR="006B2DDB" w:rsidDel="004E550E">
          <w:rPr>
            <w:lang w:val="bg-BG"/>
          </w:rPr>
          <w:delText xml:space="preserve">. </w:delText>
        </w:r>
      </w:del>
      <w:ins w:id="93" w:author="Lyubo" w:date="2012-11-13T16:58:00Z">
        <w:r w:rsidR="004E550E">
          <w:rPr>
            <w:lang w:val="bg-BG"/>
          </w:rPr>
          <w:t xml:space="preserve">, поради възможността от неточност при използването на първия метод. </w:t>
        </w:r>
      </w:ins>
      <w:ins w:id="94" w:author="Lyubo" w:date="2012-11-21T01:10:00Z">
        <w:r w:rsidR="00481EAC">
          <w:rPr>
            <w:lang w:val="bg-BG"/>
          </w:rPr>
          <w:t>След обстойно тестване и с двата метода за представяне на ротацията на ставите, резултатите еднозначно показаха, че при използване на втория метод, разпознаването е по-успешно.</w:t>
        </w:r>
      </w:ins>
      <w:del w:id="95" w:author="Lyubo" w:date="2012-11-13T16:58:00Z">
        <w:r w:rsidR="006B2DDB" w:rsidDel="004E550E">
          <w:rPr>
            <w:lang w:val="bg-BG"/>
          </w:rPr>
          <w:delText>При нужда в бъдеще лесно би могло да се имплементира вторият метод.</w:delText>
        </w:r>
      </w:del>
    </w:p>
    <w:p w:rsidR="003A2DFA" w:rsidRPr="003A2DFA" w:rsidRDefault="003A2DFA" w:rsidP="003A2DFA">
      <w:pPr>
        <w:pStyle w:val="Heading2"/>
        <w:rPr>
          <w:lang w:val="bg-BG"/>
        </w:rPr>
      </w:pPr>
      <w:bookmarkStart w:id="96" w:name="_Toc341223058"/>
      <w:r>
        <w:rPr>
          <w:lang w:val="bg-BG"/>
        </w:rPr>
        <w:t xml:space="preserve">Селекция на </w:t>
      </w:r>
      <w:ins w:id="97" w:author="Lyubo" w:date="2012-11-21T01:11:00Z">
        <w:r w:rsidR="00481EAC">
          <w:rPr>
            <w:lang w:val="bg-BG"/>
          </w:rPr>
          <w:t>„</w:t>
        </w:r>
      </w:ins>
      <w:r>
        <w:rPr>
          <w:lang w:val="bg-BG"/>
        </w:rPr>
        <w:t>най-информативни</w:t>
      </w:r>
      <w:ins w:id="98" w:author="Lyubo" w:date="2012-11-21T01:11:00Z">
        <w:r w:rsidR="00481EAC">
          <w:rPr>
            <w:lang w:val="bg-BG"/>
          </w:rPr>
          <w:t>“</w:t>
        </w:r>
      </w:ins>
      <w:r>
        <w:rPr>
          <w:lang w:val="bg-BG"/>
        </w:rPr>
        <w:t xml:space="preserve"> стави</w:t>
      </w:r>
      <w:bookmarkEnd w:id="96"/>
    </w:p>
    <w:p w:rsidR="003A2DFA" w:rsidRDefault="006B2DDB" w:rsidP="004F5F2B">
      <w:pPr>
        <w:keepNext/>
        <w:ind w:left="720"/>
        <w:rPr>
          <w:lang w:val="bg-BG"/>
        </w:rPr>
      </w:pPr>
      <w:r>
        <w:rPr>
          <w:lang w:val="bg-BG"/>
        </w:rPr>
        <w:t xml:space="preserve">Минали проучвания показват, че за разпознаване на движения на база </w:t>
      </w:r>
      <w:del w:id="99" w:author="Lyubo" w:date="2012-11-13T22:26:00Z">
        <w:r w:rsidDel="002514EE">
          <w:rPr>
            <w:lang w:val="bg-BG"/>
          </w:rPr>
          <w:delText xml:space="preserve">ъгли </w:delText>
        </w:r>
      </w:del>
      <w:ins w:id="100" w:author="Lyubo" w:date="2012-11-13T22:26:00Z">
        <w:r w:rsidR="002514EE">
          <w:rPr>
            <w:lang w:val="bg-BG"/>
          </w:rPr>
          <w:t xml:space="preserve">ротацията </w:t>
        </w:r>
      </w:ins>
      <w:r>
        <w:rPr>
          <w:lang w:val="bg-BG"/>
        </w:rPr>
        <w:t>на ставите, не е нужно да се разг</w:t>
      </w:r>
      <w:r w:rsidR="00396091">
        <w:rPr>
          <w:lang w:val="bg-BG"/>
        </w:rPr>
        <w:t xml:space="preserve">леждат всички стави на скелета </w:t>
      </w:r>
      <w:sdt>
        <w:sdtPr>
          <w:rPr>
            <w:lang w:val="bg-BG"/>
          </w:rPr>
          <w:id w:val="21061361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Ang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>(16)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-245112346"/>
          <w:citation/>
        </w:sdtPr>
        <w:sdtContent>
          <w:r w:rsidR="00B80E2A">
            <w:rPr>
              <w:lang w:val="bg-BG"/>
            </w:rPr>
            <w:fldChar w:fldCharType="begin"/>
          </w:r>
          <w:r>
            <w:rPr>
              <w:lang w:val="bg-BG"/>
            </w:rPr>
            <w:instrText xml:space="preserve"> CITATION Fer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(17)</w:t>
          </w:r>
          <w:r w:rsidR="00B80E2A">
            <w:rPr>
              <w:lang w:val="bg-BG"/>
            </w:rPr>
            <w:fldChar w:fldCharType="end"/>
          </w:r>
        </w:sdtContent>
      </w:sdt>
      <w:r w:rsidR="00396091">
        <w:rPr>
          <w:lang w:val="bg-BG"/>
        </w:rPr>
        <w:t xml:space="preserve">. Достатъчно е да </w:t>
      </w:r>
      <w:r w:rsidR="00DB7FEA">
        <w:rPr>
          <w:lang w:val="bg-BG"/>
        </w:rPr>
        <w:t xml:space="preserve">следим единствено ставите, които имат най-голяма промяна в </w:t>
      </w:r>
      <w:del w:id="101" w:author="Lyubo" w:date="2012-11-13T22:26:00Z">
        <w:r w:rsidR="00DB7FEA" w:rsidDel="002514EE">
          <w:rPr>
            <w:lang w:val="bg-BG"/>
          </w:rPr>
          <w:delText xml:space="preserve">ъгъла </w:delText>
        </w:r>
      </w:del>
      <w:ins w:id="102" w:author="Lyubo" w:date="2012-11-13T22:26:00Z">
        <w:r w:rsidR="002514EE">
          <w:rPr>
            <w:lang w:val="bg-BG"/>
          </w:rPr>
          <w:t xml:space="preserve">ротацията </w:t>
        </w:r>
      </w:ins>
      <w:r w:rsidR="00DB7FEA">
        <w:rPr>
          <w:lang w:val="bg-BG"/>
        </w:rPr>
        <w:t>си по време на движението. Прост пример би било махането с ръка. Няма</w:t>
      </w:r>
      <w:r w:rsidR="00297F41">
        <w:rPr>
          <w:lang w:val="bg-BG"/>
        </w:rPr>
        <w:t xml:space="preserve"> смисъл да взимаме предвид ъгъла</w:t>
      </w:r>
      <w:r w:rsidR="00DB7FEA">
        <w:rPr>
          <w:lang w:val="bg-BG"/>
        </w:rPr>
        <w:t xml:space="preserve"> на левия глезен, за да разпознаем това движение, тъй като ставите, които определят движението са рамо</w:t>
      </w:r>
      <w:r w:rsidR="00297F41">
        <w:rPr>
          <w:lang w:val="bg-BG"/>
        </w:rPr>
        <w:t>то</w:t>
      </w:r>
      <w:r w:rsidR="00DB7FEA">
        <w:rPr>
          <w:lang w:val="bg-BG"/>
        </w:rPr>
        <w:t xml:space="preserve"> и лакът</w:t>
      </w:r>
      <w:r w:rsidR="00297F41">
        <w:rPr>
          <w:lang w:val="bg-BG"/>
        </w:rPr>
        <w:t>ят</w:t>
      </w:r>
      <w:r w:rsidR="00DB7FEA">
        <w:rPr>
          <w:lang w:val="bg-BG"/>
        </w:rPr>
        <w:t xml:space="preserve">. Подкрепящи това твърдение доказателства могат да бъдат намерени на </w:t>
      </w:r>
      <w:sdt>
        <w:sdtPr>
          <w:rPr>
            <w:lang w:val="bg-BG"/>
          </w:rPr>
          <w:id w:val="-391275879"/>
          <w:citation/>
        </w:sdtPr>
        <w:sdtContent>
          <w:r w:rsidR="00B80E2A">
            <w:rPr>
              <w:lang w:val="bg-BG"/>
            </w:rPr>
            <w:fldChar w:fldCharType="begin"/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CITATION</w:instrText>
          </w:r>
          <w:r w:rsidR="004F5F2B" w:rsidRPr="00867C09">
            <w:rPr>
              <w:lang w:val="bg-BG"/>
            </w:rPr>
            <w:instrText xml:space="preserve"> </w:instrText>
          </w:r>
          <w:r w:rsidR="004F5F2B">
            <w:instrText>Fer</w:instrText>
          </w:r>
          <w:r w:rsidR="004F5F2B" w:rsidRPr="00867C09">
            <w:rPr>
              <w:lang w:val="bg-BG"/>
            </w:rPr>
            <w:instrText xml:space="preserve"> \</w:instrText>
          </w:r>
          <w:r w:rsidR="004F5F2B">
            <w:instrText>l</w:instrText>
          </w:r>
          <w:r w:rsidR="004F5F2B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</w:rPr>
            <w:t>(17)</w:t>
          </w:r>
          <w:r w:rsidR="00B80E2A">
            <w:rPr>
              <w:lang w:val="bg-BG"/>
            </w:rPr>
            <w:fldChar w:fldCharType="end"/>
          </w:r>
        </w:sdtContent>
      </w:sdt>
      <w:r w:rsidR="004F5F2B" w:rsidRPr="00867C09">
        <w:rPr>
          <w:lang w:val="bg-BG"/>
        </w:rPr>
        <w:t xml:space="preserve"> </w:t>
      </w:r>
      <w:r w:rsidR="004F5F2B">
        <w:rPr>
          <w:lang w:val="bg-BG"/>
        </w:rPr>
        <w:t>и на фигура 1.</w:t>
      </w:r>
    </w:p>
    <w:p w:rsidR="00F615A8" w:rsidRPr="00345473" w:rsidRDefault="00F615A8" w:rsidP="004F5F2B">
      <w:pPr>
        <w:ind w:left="720"/>
        <w:rPr>
          <w:rStyle w:val="SubtleEmphasis"/>
          <w:lang w:val="bg-BG"/>
        </w:rPr>
      </w:pPr>
    </w:p>
    <w:p w:rsidR="001D1F6D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1:</w:t>
      </w:r>
      <w:r w:rsidR="00161667" w:rsidRPr="00F615A8">
        <w:rPr>
          <w:rStyle w:val="SubtleEmphasis"/>
        </w:rPr>
        <w:t xml:space="preserve"> </w:t>
      </w:r>
    </w:p>
    <w:p w:rsidR="00845354" w:rsidRDefault="001D1F6D" w:rsidP="00845354">
      <w:pPr>
        <w:pStyle w:val="NoSpacing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462BB1C3" wp14:editId="154F6800">
            <wp:extent cx="4038600" cy="18254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2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20B6">
        <w:rPr>
          <w:noProof/>
          <w:lang w:eastAsia="en-US"/>
        </w:rPr>
        <w:drawing>
          <wp:inline distT="0" distB="0" distL="0" distR="0" wp14:anchorId="22557988" wp14:editId="44240C5B">
            <wp:extent cx="1823019" cy="2178482"/>
            <wp:effectExtent l="19050" t="0" r="5781" b="0"/>
            <wp:docPr id="1" name="Picture 0" descr="skeletonNumb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Number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19" cy="21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54" w:rsidRDefault="00845354" w:rsidP="00845354">
      <w:pPr>
        <w:pStyle w:val="NoSpacing"/>
      </w:pPr>
    </w:p>
    <w:p w:rsidR="004C5637" w:rsidRDefault="004F5F2B" w:rsidP="004F5F2B">
      <w:pPr>
        <w:ind w:left="720"/>
        <w:rPr>
          <w:lang w:val="bg-BG"/>
        </w:rPr>
      </w:pPr>
      <w:r>
        <w:rPr>
          <w:lang w:val="bg-BG"/>
        </w:rPr>
        <w:t>Най-активните стави се маркират при пре</w:t>
      </w:r>
      <w:r w:rsidR="00297F41">
        <w:rPr>
          <w:lang w:val="bg-BG"/>
        </w:rPr>
        <w:t xml:space="preserve">дварително </w:t>
      </w:r>
      <w:r>
        <w:rPr>
          <w:lang w:val="bg-BG"/>
        </w:rPr>
        <w:t>записаните движения. На записите се прави анализ,</w:t>
      </w:r>
      <w:r w:rsidR="00AD71E5">
        <w:rPr>
          <w:lang w:val="bg-BG"/>
        </w:rPr>
        <w:t xml:space="preserve"> който определя степента на </w:t>
      </w:r>
      <w:r>
        <w:rPr>
          <w:lang w:val="bg-BG"/>
        </w:rPr>
        <w:t>актив</w:t>
      </w:r>
      <w:r w:rsidR="00AD71E5">
        <w:rPr>
          <w:lang w:val="bg-BG"/>
        </w:rPr>
        <w:t>ност</w:t>
      </w:r>
      <w:r w:rsidR="00297F41">
        <w:rPr>
          <w:lang w:val="bg-BG"/>
        </w:rPr>
        <w:t xml:space="preserve"> </w:t>
      </w:r>
      <w:r w:rsidR="004C5637">
        <w:rPr>
          <w:lang w:val="bg-BG"/>
        </w:rPr>
        <w:t>по формулата.</w:t>
      </w:r>
    </w:p>
    <w:p w:rsidR="008A5150" w:rsidRPr="008A5150" w:rsidRDefault="003D1506" w:rsidP="004F5F2B">
      <w:pPr>
        <w:ind w:left="720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  <w:lang w:val="bg-BG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bg-BG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val="bg-BG"/>
                    </w:rPr>
                    <m:t>-f(i)</m:t>
                  </m:r>
                </m:e>
              </m:d>
            </m:e>
          </m:nary>
        </m:oMath>
      </m:oMathPara>
    </w:p>
    <w:p w:rsidR="003A2DFA" w:rsidRDefault="004F5F2B" w:rsidP="004F5F2B">
      <w:pPr>
        <w:ind w:left="720"/>
        <w:rPr>
          <w:lang w:val="bg-BG"/>
        </w:rPr>
      </w:pPr>
      <w:r>
        <w:rPr>
          <w:lang w:val="bg-BG"/>
        </w:rPr>
        <w:t>В последствие се селектират единствено „топ-ставите“ или тези, които от които се определя движението. На фигура 2 можете да видите графиката на най-активните стави и точната селекция на най-активните такива.</w:t>
      </w:r>
    </w:p>
    <w:p w:rsidR="006033D5" w:rsidRDefault="006033D5">
      <w:pPr>
        <w:spacing w:after="200" w:line="276" w:lineRule="auto"/>
        <w:ind w:firstLine="0"/>
        <w:contextualSpacing w:val="0"/>
        <w:jc w:val="left"/>
        <w:rPr>
          <w:lang w:val="bg-BG"/>
        </w:rPr>
      </w:pPr>
      <w:r>
        <w:rPr>
          <w:lang w:val="bg-BG"/>
        </w:rPr>
        <w:br w:type="page"/>
      </w:r>
    </w:p>
    <w:p w:rsidR="000220B6" w:rsidRPr="0017464C" w:rsidRDefault="000220B6" w:rsidP="004F5F2B">
      <w:pPr>
        <w:ind w:left="720"/>
        <w:rPr>
          <w:lang w:val="bg-BG"/>
        </w:rPr>
      </w:pPr>
    </w:p>
    <w:p w:rsidR="004F5F2B" w:rsidRPr="00F615A8" w:rsidRDefault="004F5F2B" w:rsidP="004F5F2B">
      <w:pPr>
        <w:ind w:left="720"/>
        <w:rPr>
          <w:rStyle w:val="SubtleEmphasis"/>
        </w:rPr>
      </w:pPr>
      <w:r w:rsidRPr="00F615A8">
        <w:rPr>
          <w:rStyle w:val="SubtleEmphasis"/>
        </w:rPr>
        <w:t>Фигура 2:</w:t>
      </w:r>
    </w:p>
    <w:p w:rsidR="000220B6" w:rsidRDefault="003D1506" w:rsidP="004F5F2B">
      <w:pPr>
        <w:ind w:left="720"/>
        <w:rPr>
          <w:lang w:val="bg-BG"/>
        </w:rPr>
      </w:pPr>
      <w:r>
        <w:rPr>
          <w:noProof/>
        </w:rPr>
        <w:pict>
          <v:oval id="_x0000_s1041" style="position:absolute;left:0;text-align:left;margin-left:73.9pt;margin-top:1.15pt;width:274.5pt;height:142.5pt;z-index:251658240" filled="f" fillcolor="white [3201]" strokecolor="black [3200]" strokeweight="1pt">
            <v:stroke dashstyle="dash"/>
            <v:shadow color="#868686"/>
          </v:oval>
        </w:pict>
      </w:r>
      <w:r w:rsidR="000220B6" w:rsidRPr="000220B6">
        <w:rPr>
          <w:noProof/>
        </w:rPr>
        <w:drawing>
          <wp:inline distT="0" distB="0" distL="0" distR="0" wp14:anchorId="35FAD082" wp14:editId="721DCFB5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622B" w:rsidRPr="0079622B" w:rsidRDefault="003A2DFA" w:rsidP="0079622B">
      <w:pPr>
        <w:pStyle w:val="Heading2"/>
        <w:rPr>
          <w:lang w:val="bg-BG"/>
        </w:rPr>
      </w:pPr>
      <w:bookmarkStart w:id="103" w:name="_Toc341223059"/>
      <w:r>
        <w:rPr>
          <w:lang w:val="bg-BG"/>
        </w:rPr>
        <w:t>Сравняване на движения</w:t>
      </w:r>
      <w:bookmarkEnd w:id="103"/>
    </w:p>
    <w:p w:rsidR="003A2DFA" w:rsidRDefault="004F5F2B" w:rsidP="000A4064">
      <w:pPr>
        <w:ind w:left="720"/>
        <w:rPr>
          <w:lang w:val="bg-BG"/>
        </w:rPr>
      </w:pPr>
      <w:r>
        <w:rPr>
          <w:lang w:val="bg-BG"/>
        </w:rPr>
        <w:t>За да решим глобалния проблем за разпознаване на активности в реално време, първо трябва да решим подпроблема за сравняване на два скелета. Прост пример виждаме във фигура 3а, 3б и 3в. Лесно можем да определим, че фигура 3</w:t>
      </w:r>
      <w:r w:rsidR="00A03694">
        <w:rPr>
          <w:lang w:val="bg-BG"/>
        </w:rPr>
        <w:t>б</w:t>
      </w:r>
      <w:r>
        <w:rPr>
          <w:lang w:val="bg-BG"/>
        </w:rPr>
        <w:t xml:space="preserve"> прилича много повече на фигура 3</w:t>
      </w:r>
      <w:r w:rsidR="00ED1F51">
        <w:rPr>
          <w:lang w:val="bg-BG"/>
        </w:rPr>
        <w:t>в</w:t>
      </w:r>
      <w:r>
        <w:rPr>
          <w:lang w:val="bg-BG"/>
        </w:rPr>
        <w:t>, отколкото на 3</w:t>
      </w:r>
      <w:r w:rsidR="00ED1F51">
        <w:rPr>
          <w:lang w:val="bg-BG"/>
        </w:rPr>
        <w:t>а</w:t>
      </w:r>
      <w:r>
        <w:rPr>
          <w:lang w:val="bg-BG"/>
        </w:rPr>
        <w:t>.</w:t>
      </w:r>
    </w:p>
    <w:p w:rsidR="006033D5" w:rsidRPr="00345473" w:rsidRDefault="006033D5" w:rsidP="00F615A8">
      <w:pPr>
        <w:spacing w:after="200" w:line="276" w:lineRule="auto"/>
        <w:ind w:left="720"/>
        <w:contextualSpacing w:val="0"/>
        <w:jc w:val="left"/>
        <w:rPr>
          <w:rStyle w:val="SubtleEmphasis"/>
          <w:lang w:val="bg-BG"/>
        </w:rPr>
      </w:pPr>
    </w:p>
    <w:p w:rsidR="00AD71E5" w:rsidRPr="00F615A8" w:rsidRDefault="00337348" w:rsidP="00F615A8">
      <w:pPr>
        <w:spacing w:after="200" w:line="276" w:lineRule="auto"/>
        <w:ind w:left="720"/>
        <w:contextualSpacing w:val="0"/>
        <w:jc w:val="left"/>
        <w:rPr>
          <w:rStyle w:val="SubtleEmphasis"/>
        </w:rPr>
      </w:pPr>
      <w:r w:rsidRPr="00F615A8">
        <w:rPr>
          <w:rStyle w:val="SubtleEmphasis"/>
        </w:rPr>
        <w:t>Фигур</w:t>
      </w:r>
      <w:r w:rsidR="00974815" w:rsidRPr="00F615A8">
        <w:rPr>
          <w:rStyle w:val="SubtleEmphasis"/>
        </w:rPr>
        <w:t>а</w:t>
      </w:r>
      <w:r w:rsidR="00AD71E5" w:rsidRPr="00F615A8">
        <w:rPr>
          <w:rStyle w:val="SubtleEmphasis"/>
        </w:rPr>
        <w:t xml:space="preserve"> 3:</w:t>
      </w:r>
    </w:p>
    <w:p w:rsidR="00447BFF" w:rsidRDefault="00447BFF" w:rsidP="000A4064">
      <w:pPr>
        <w:ind w:left="720"/>
        <w:rPr>
          <w:lang w:val="bg-BG"/>
        </w:rPr>
      </w:pPr>
      <w:r>
        <w:rPr>
          <w:noProof/>
        </w:rPr>
        <w:drawing>
          <wp:inline distT="0" distB="0" distL="0" distR="0" wp14:anchorId="7CB653B4" wp14:editId="79B61174">
            <wp:extent cx="3914775" cy="2226528"/>
            <wp:effectExtent l="0" t="0" r="0" b="0"/>
            <wp:docPr id="3" name="Picture 2" descr="poses 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es combin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1798" cy="22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64" w:rsidRDefault="000A4064" w:rsidP="0079622B">
      <w:pPr>
        <w:ind w:left="720"/>
        <w:rPr>
          <w:lang w:val="bg-BG"/>
        </w:rPr>
      </w:pPr>
      <w:r>
        <w:rPr>
          <w:lang w:val="bg-BG"/>
        </w:rPr>
        <w:t>За да сравним скелетите</w:t>
      </w:r>
      <w:r w:rsidR="008A5150">
        <w:rPr>
          <w:lang w:val="bg-BG"/>
        </w:rPr>
        <w:t xml:space="preserve">, които ще означим с </w:t>
      </w:r>
      <w:r>
        <w:rPr>
          <w:lang w:val="bg-BG"/>
        </w:rPr>
        <w:t xml:space="preserve"> </w:t>
      </w:r>
      <w:r>
        <w:t>A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B</w:t>
      </w:r>
      <w:r w:rsidR="008A5150">
        <w:rPr>
          <w:lang w:val="bg-BG"/>
        </w:rPr>
        <w:t>,</w:t>
      </w:r>
      <w:r>
        <w:rPr>
          <w:lang w:val="bg-BG"/>
        </w:rPr>
        <w:t xml:space="preserve"> трябва да сравним </w:t>
      </w:r>
      <w:del w:id="104" w:author="Lyubo" w:date="2012-11-13T22:27:00Z">
        <w:r w:rsidDel="002514EE">
          <w:rPr>
            <w:lang w:val="bg-BG"/>
          </w:rPr>
          <w:delText xml:space="preserve">ъглите </w:delText>
        </w:r>
      </w:del>
      <w:ins w:id="105" w:author="Lyubo" w:date="2012-11-13T22:27:00Z">
        <w:r w:rsidR="002514EE">
          <w:rPr>
            <w:lang w:val="bg-BG"/>
          </w:rPr>
          <w:t xml:space="preserve">ротацията на </w:t>
        </w:r>
      </w:ins>
      <w:r>
        <w:rPr>
          <w:lang w:val="bg-BG"/>
        </w:rPr>
        <w:t xml:space="preserve">ставите им. </w:t>
      </w:r>
      <w:ins w:id="106" w:author="Lyubo" w:date="2012-11-13T22:28:00Z">
        <w:r w:rsidR="002514EE">
          <w:rPr>
            <w:lang w:val="bg-BG"/>
          </w:rPr>
          <w:t xml:space="preserve">В минали версии на разработката, в които се използваха двумерните </w:t>
        </w:r>
      </w:ins>
      <w:ins w:id="107" w:author="Lyubo" w:date="2012-11-13T22:29:00Z">
        <w:r w:rsidR="002514EE">
          <w:rPr>
            <w:lang w:val="bg-BG"/>
          </w:rPr>
          <w:t xml:space="preserve">проекции на координатите на ставите, </w:t>
        </w:r>
      </w:ins>
      <w:ins w:id="108" w:author="Lyubo" w:date="2012-11-13T22:30:00Z">
        <w:r w:rsidR="002514EE">
          <w:rPr>
            <w:lang w:val="bg-BG"/>
          </w:rPr>
          <w:t xml:space="preserve">представяхме трите проектции като координати на точка в триизмерното пространство и изцислявахме евклидовото пространство между </w:t>
        </w:r>
      </w:ins>
      <w:ins w:id="109" w:author="Lyubo" w:date="2012-11-13T22:31:00Z">
        <w:r w:rsidR="002514EE">
          <w:rPr>
            <w:lang w:val="bg-BG"/>
          </w:rPr>
          <w:t>точката от първата и втората поза</w:t>
        </w:r>
      </w:ins>
      <w:ins w:id="110" w:author="Lyubo" w:date="2012-11-13T22:30:00Z">
        <w:r w:rsidR="002514EE">
          <w:rPr>
            <w:lang w:val="bg-BG"/>
          </w:rPr>
          <w:t>.</w:t>
        </w:r>
      </w:ins>
      <w:ins w:id="111" w:author="Lyubo" w:date="2012-11-13T22:31:00Z">
        <w:r w:rsidR="002514EE">
          <w:rPr>
            <w:lang w:val="bg-BG"/>
          </w:rPr>
          <w:t xml:space="preserve"> Това ни предоставяше </w:t>
        </w:r>
      </w:ins>
      <w:del w:id="112" w:author="Lyubo" w:date="2012-11-13T22:31:00Z">
        <w:r w:rsidDel="002514EE">
          <w:rPr>
            <w:lang w:val="bg-BG"/>
          </w:rPr>
          <w:delText xml:space="preserve">За да можем да сравним ставите, които се определят от три числа, ги представяме като координати на точки в </w:delText>
        </w:r>
        <w:r w:rsidR="00187AD2" w:rsidDel="002514EE">
          <w:rPr>
            <w:lang w:val="bg-BG"/>
          </w:rPr>
          <w:delText xml:space="preserve">триизмерното пространството. Изчисляваме </w:delText>
        </w:r>
        <w:r w:rsidR="00627D49" w:rsidDel="002514EE">
          <w:rPr>
            <w:lang w:val="bg-BG"/>
          </w:rPr>
          <w:delText>евклидовото разстояние</w:delText>
        </w:r>
        <w:r w:rsidR="00187AD2" w:rsidDel="002514EE">
          <w:rPr>
            <w:lang w:val="bg-BG"/>
          </w:rPr>
          <w:delText xml:space="preserve"> между двете точки, което </w:delText>
        </w:r>
        <w:r w:rsidR="0079622B" w:rsidDel="002514EE">
          <w:rPr>
            <w:lang w:val="bg-BG"/>
          </w:rPr>
          <w:delText>ни предоставя</w:delText>
        </w:r>
      </w:del>
      <w:r w:rsidR="0079622B">
        <w:rPr>
          <w:lang w:val="bg-BG"/>
        </w:rPr>
        <w:t xml:space="preserve"> </w:t>
      </w:r>
      <w:r w:rsidR="0079622B">
        <w:rPr>
          <w:lang w:val="bg-BG"/>
        </w:rPr>
        <w:lastRenderedPageBreak/>
        <w:t>еднозначен начин да представим приликата между двете стави – колкото по-малко е разстоянието, толкова повече си приличат двете стави по ротация.</w:t>
      </w:r>
    </w:p>
    <w:p w:rsidR="0079622B" w:rsidRPr="00867C09" w:rsidRDefault="002514EE" w:rsidP="00337348">
      <w:pPr>
        <w:ind w:left="720"/>
        <w:rPr>
          <w:lang w:val="bg-BG"/>
        </w:rPr>
      </w:pPr>
      <w:ins w:id="113" w:author="Lyubo" w:date="2012-11-13T22:31:00Z">
        <w:r>
          <w:rPr>
            <w:lang w:val="bg-BG"/>
          </w:rPr>
          <w:t>В настоящата имплементация на разработката</w:t>
        </w:r>
      </w:ins>
      <w:ins w:id="114" w:author="Lyubo" w:date="2012-11-13T22:32:00Z">
        <w:r>
          <w:rPr>
            <w:lang w:val="bg-BG"/>
          </w:rPr>
          <w:t xml:space="preserve"> </w:t>
        </w:r>
      </w:ins>
      <w:del w:id="115" w:author="Lyubo" w:date="2012-11-13T22:32:00Z">
        <w:r w:rsidR="004D6F79" w:rsidDel="002514EE">
          <w:rPr>
            <w:lang w:val="bg-BG"/>
          </w:rPr>
          <w:delText>Ако</w:delText>
        </w:r>
      </w:del>
      <w:r w:rsidR="004D6F79">
        <w:rPr>
          <w:lang w:val="bg-BG"/>
        </w:rPr>
        <w:t xml:space="preserve"> </w:t>
      </w:r>
      <w:del w:id="116" w:author="Lyubo" w:date="2012-11-21T01:12:00Z">
        <w:r w:rsidR="004D6F79" w:rsidDel="00682389">
          <w:rPr>
            <w:lang w:val="bg-BG"/>
          </w:rPr>
          <w:delText xml:space="preserve">използваме </w:delText>
        </w:r>
      </w:del>
      <w:ins w:id="117" w:author="Lyubo" w:date="2012-11-21T01:12:00Z">
        <w:r w:rsidR="00682389">
          <w:rPr>
            <w:lang w:val="bg-BG"/>
          </w:rPr>
          <w:t xml:space="preserve">се използва </w:t>
        </w:r>
      </w:ins>
      <w:r w:rsidR="004D6F79">
        <w:rPr>
          <w:lang w:val="bg-BG"/>
        </w:rPr>
        <w:t>метод</w:t>
      </w:r>
      <w:del w:id="118" w:author="Lyubo" w:date="2012-11-21T01:12:00Z">
        <w:r w:rsidR="004D6F79" w:rsidDel="00682389">
          <w:rPr>
            <w:lang w:val="bg-BG"/>
          </w:rPr>
          <w:delText>а</w:delText>
        </w:r>
      </w:del>
      <w:ins w:id="119" w:author="Lyubo" w:date="2012-11-21T01:12:00Z">
        <w:r w:rsidR="00682389">
          <w:rPr>
            <w:lang w:val="bg-BG"/>
          </w:rPr>
          <w:t>ът</w:t>
        </w:r>
      </w:ins>
      <w:r w:rsidR="0079622B">
        <w:rPr>
          <w:lang w:val="bg-BG"/>
        </w:rPr>
        <w:t xml:space="preserve"> за представяне на ротац</w:t>
      </w:r>
      <w:r w:rsidR="00337348">
        <w:rPr>
          <w:lang w:val="bg-BG"/>
        </w:rPr>
        <w:t>ия</w:t>
      </w:r>
      <w:r w:rsidR="00627D49">
        <w:rPr>
          <w:lang w:val="bg-BG"/>
        </w:rPr>
        <w:t>та</w:t>
      </w:r>
      <w:r w:rsidR="00337348">
        <w:rPr>
          <w:lang w:val="bg-BG"/>
        </w:rPr>
        <w:t xml:space="preserve"> на ставите чрез </w:t>
      </w:r>
      <w:ins w:id="120" w:author="Lyubo" w:date="2012-11-21T01:12:00Z">
        <w:r w:rsidR="00682389">
          <w:rPr>
            <w:lang w:val="bg-BG"/>
          </w:rPr>
          <w:t xml:space="preserve">геометрични </w:t>
        </w:r>
      </w:ins>
      <w:r w:rsidR="00337348">
        <w:rPr>
          <w:lang w:val="bg-BG"/>
        </w:rPr>
        <w:t>кватерниони (</w:t>
      </w:r>
      <w:r w:rsidR="00337348">
        <w:t>R</w:t>
      </w:r>
      <w:r w:rsidR="00337348" w:rsidRPr="00867C09">
        <w:rPr>
          <w:lang w:val="bg-BG"/>
        </w:rPr>
        <w:t xml:space="preserve">, </w:t>
      </w:r>
      <w:r w:rsidR="00337348">
        <w:t>S</w:t>
      </w:r>
      <w:r w:rsidR="00337348" w:rsidRPr="00867C09">
        <w:rPr>
          <w:lang w:val="bg-BG"/>
        </w:rPr>
        <w:t>)</w:t>
      </w:r>
      <w:r w:rsidR="00337348">
        <w:rPr>
          <w:lang w:val="bg-BG"/>
        </w:rPr>
        <w:t xml:space="preserve">, </w:t>
      </w:r>
      <w:ins w:id="121" w:author="Lyubo" w:date="2012-11-13T22:32:00Z">
        <w:r>
          <w:rPr>
            <w:lang w:val="bg-BG"/>
          </w:rPr>
          <w:t xml:space="preserve">като използваме </w:t>
        </w:r>
      </w:ins>
      <w:del w:id="122" w:author="Lyubo" w:date="2012-11-13T22:32:00Z">
        <w:r w:rsidR="0079622B" w:rsidDel="002514EE">
          <w:rPr>
            <w:lang w:val="bg-BG"/>
          </w:rPr>
          <w:delText xml:space="preserve">то трябва да използваме </w:delText>
        </w:r>
      </w:del>
      <w:r w:rsidR="0079622B">
        <w:rPr>
          <w:lang w:val="bg-BG"/>
        </w:rPr>
        <w:t>следната формула</w:t>
      </w:r>
      <w:r w:rsidR="00337348">
        <w:rPr>
          <w:lang w:val="bg-BG"/>
        </w:rPr>
        <w:t>:</w:t>
      </w:r>
    </w:p>
    <w:p w:rsidR="0079622B" w:rsidRDefault="0079622B" w:rsidP="0079622B">
      <w:pPr>
        <w:ind w:left="720"/>
        <w:rPr>
          <w:lang w:val="bg-BG"/>
        </w:rPr>
      </w:pPr>
    </w:p>
    <w:p w:rsidR="0079622B" w:rsidRPr="00E73ADF" w:rsidRDefault="00E73ADF" w:rsidP="0079622B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 xml:space="preserve">cos α=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79622B" w:rsidRDefault="0079622B" w:rsidP="0079622B">
      <w:pPr>
        <w:ind w:left="720"/>
        <w:rPr>
          <w:ins w:id="123" w:author="Lyubo" w:date="2012-11-13T16:59:00Z"/>
          <w:lang w:val="bg-BG"/>
        </w:rPr>
      </w:pPr>
      <w:r>
        <w:rPr>
          <w:lang w:val="bg-BG"/>
        </w:rPr>
        <w:t xml:space="preserve">Колкото по-голям е полученият косинус, толкова повече </w:t>
      </w:r>
      <w:r w:rsidR="001830F5">
        <w:rPr>
          <w:lang w:val="bg-BG"/>
        </w:rPr>
        <w:t>с</w:t>
      </w:r>
      <w:r w:rsidR="001830F5">
        <w:t xml:space="preserve">e </w:t>
      </w:r>
      <w:r w:rsidR="001830F5">
        <w:rPr>
          <w:lang w:val="bg-BG"/>
        </w:rPr>
        <w:t xml:space="preserve">приближават </w:t>
      </w:r>
      <w:r>
        <w:rPr>
          <w:lang w:val="bg-BG"/>
        </w:rPr>
        <w:t xml:space="preserve">двата </w:t>
      </w:r>
      <w:r w:rsidR="001830F5">
        <w:rPr>
          <w:lang w:val="bg-BG"/>
        </w:rPr>
        <w:t>кватерниона</w:t>
      </w:r>
      <w:r>
        <w:rPr>
          <w:lang w:val="bg-BG"/>
        </w:rPr>
        <w:t>.</w:t>
      </w:r>
    </w:p>
    <w:p w:rsidR="004E550E" w:rsidRDefault="004E550E" w:rsidP="0079622B">
      <w:pPr>
        <w:ind w:left="720"/>
        <w:rPr>
          <w:ins w:id="124" w:author="Lyubo" w:date="2012-11-13T17:00:00Z"/>
          <w:lang w:val="bg-BG"/>
        </w:rPr>
      </w:pPr>
      <w:ins w:id="125" w:author="Lyubo" w:date="2012-11-13T16:59:00Z">
        <w:r>
          <w:rPr>
            <w:lang w:val="bg-BG"/>
          </w:rPr>
          <w:t xml:space="preserve">Друг метод за сравнение на ротацията на ставите чрез кватерниони </w:t>
        </w:r>
        <w:r w:rsidRPr="004E550E">
          <w:rPr>
            <w:lang w:val="bg-BG"/>
            <w:rPrChange w:id="126" w:author="Lyubo" w:date="2012-11-13T17:00:00Z">
              <w:rPr/>
            </w:rPrChange>
          </w:rPr>
          <w:t>(</w:t>
        </w:r>
        <w:r>
          <w:t>R</w:t>
        </w:r>
        <w:r w:rsidRPr="004E550E">
          <w:rPr>
            <w:lang w:val="bg-BG"/>
            <w:rPrChange w:id="127" w:author="Lyubo" w:date="2012-11-13T17:00:00Z">
              <w:rPr/>
            </w:rPrChange>
          </w:rPr>
          <w:t xml:space="preserve">, </w:t>
        </w:r>
        <w:r>
          <w:t>S</w:t>
        </w:r>
        <w:r w:rsidRPr="004E550E">
          <w:rPr>
            <w:lang w:val="bg-BG"/>
            <w:rPrChange w:id="128" w:author="Lyubo" w:date="2012-11-13T17:00:00Z">
              <w:rPr/>
            </w:rPrChange>
          </w:rPr>
          <w:t>)</w:t>
        </w:r>
      </w:ins>
      <w:ins w:id="129" w:author="Lyubo" w:date="2012-11-13T17:00:00Z">
        <w:r>
          <w:rPr>
            <w:lang w:val="bg-BG"/>
          </w:rPr>
          <w:t xml:space="preserve"> е да използваме следната формула:</w:t>
        </w:r>
      </w:ins>
    </w:p>
    <w:p w:rsidR="009B768C" w:rsidRPr="002514EE" w:rsidRDefault="00682389">
      <w:pPr>
        <w:ind w:left="900" w:firstLine="0"/>
        <w:rPr>
          <w:lang w:val="bg-BG"/>
        </w:rPr>
        <w:pPrChange w:id="130" w:author="Lyubo" w:date="2012-11-21T01:13:00Z">
          <w:pPr>
            <w:numPr>
              <w:ilvl w:val="2"/>
              <w:numId w:val="2"/>
            </w:numPr>
            <w:tabs>
              <w:tab w:val="num" w:pos="2160"/>
            </w:tabs>
            <w:ind w:left="2160" w:hanging="360"/>
          </w:pPr>
        </w:pPrChange>
      </w:pPr>
      <w:ins w:id="131" w:author="Lyubo" w:date="2012-11-21T01:13:00Z">
        <m:oMath>
          <m:r>
            <m:rPr>
              <m:sty m:val="bi"/>
            </m:rPr>
            <w:rPr>
              <w:rFonts w:ascii="Cambria Math" w:eastAsiaTheme="minorEastAsia" w:hAnsi="Cambria Math"/>
            </w:rPr>
            <m:t>Difference</m:t>
          </m:r>
          <m:r>
            <m:rPr>
              <m:sty m:val="bi"/>
            </m:rPr>
            <w:rPr>
              <w:rFonts w:ascii="Cambria Math" w:eastAsiaTheme="minorEastAsia" w:hAnsi="Cambria Math"/>
              <w:lang w:val="bg-BG"/>
              <w:rPrChange w:id="132" w:author="Lyubo" w:date="2012-11-21T19:34:00Z">
                <w:rPr>
                  <w:rFonts w:ascii="Cambria Math" w:eastAsiaTheme="minorEastAsia" w:hAnsi="Cambria Math"/>
                </w:rPr>
              </w:rPrChange>
            </w:rPr>
            <m:t xml:space="preserve">= </m:t>
          </m:r>
        </m:oMath>
      </w:ins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4E550E" w:rsidRPr="002514EE">
        <w:rPr>
          <w:b/>
          <w:bCs/>
          <w:lang w:val="bg-BG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bg-BG"/>
          </w:rPr>
          <m:t>+</m:t>
        </m:r>
      </m:oMath>
      <w:r w:rsidR="004E550E" w:rsidRPr="002514EE">
        <w:rPr>
          <w:b/>
          <w:bCs/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  <w:lang w:val="bg-BG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bg-BG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4E550E" w:rsidRPr="004E550E" w:rsidRDefault="004E550E" w:rsidP="0079622B">
      <w:pPr>
        <w:ind w:left="720"/>
        <w:rPr>
          <w:lang w:val="bg-BG"/>
        </w:rPr>
      </w:pPr>
    </w:p>
    <w:p w:rsidR="003A2DFA" w:rsidRPr="007767A3" w:rsidRDefault="003A2DFA" w:rsidP="003A2DFA">
      <w:pPr>
        <w:pStyle w:val="Heading2"/>
        <w:rPr>
          <w:lang w:val="bg-BG"/>
        </w:rPr>
      </w:pPr>
      <w:bookmarkStart w:id="133" w:name="_Toc341223060"/>
      <w:r>
        <w:t>Dynamic</w:t>
      </w:r>
      <w:r w:rsidRPr="00867C09">
        <w:rPr>
          <w:lang w:val="bg-BG"/>
        </w:rPr>
        <w:t xml:space="preserve"> </w:t>
      </w:r>
      <w:r>
        <w:t>time</w:t>
      </w:r>
      <w:r w:rsidRPr="00867C09">
        <w:rPr>
          <w:lang w:val="bg-BG"/>
        </w:rPr>
        <w:t xml:space="preserve"> </w:t>
      </w:r>
      <w:r>
        <w:t>warping</w:t>
      </w:r>
      <w:r w:rsidR="007767A3" w:rsidRPr="007767A3">
        <w:rPr>
          <w:lang w:val="bg-BG"/>
        </w:rPr>
        <w:t xml:space="preserve"> (</w:t>
      </w:r>
      <w:r w:rsidR="007767A3">
        <w:t>DWT</w:t>
      </w:r>
      <w:r w:rsidR="007767A3" w:rsidRPr="007767A3">
        <w:rPr>
          <w:lang w:val="bg-BG"/>
        </w:rPr>
        <w:t>)</w:t>
      </w:r>
      <w:bookmarkEnd w:id="133"/>
    </w:p>
    <w:p w:rsidR="00C4052C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Поради липсата на български превод на понятитето, </w:t>
      </w:r>
      <w:r w:rsidR="00717D33">
        <w:rPr>
          <w:lang w:val="bg-BG"/>
        </w:rPr>
        <w:t xml:space="preserve">в настоящата разработка </w:t>
      </w:r>
      <w:r>
        <w:rPr>
          <w:lang w:val="bg-BG"/>
        </w:rPr>
        <w:t>ще го наричаме „Д</w:t>
      </w:r>
      <w:r w:rsidR="007767A3">
        <w:rPr>
          <w:lang w:val="bg-BG"/>
        </w:rPr>
        <w:t>инамично изкривяване на времето</w:t>
      </w:r>
      <w:r>
        <w:rPr>
          <w:lang w:val="bg-BG"/>
        </w:rPr>
        <w:t>“</w:t>
      </w:r>
      <w:r w:rsidR="007767A3" w:rsidRPr="007767A3">
        <w:rPr>
          <w:lang w:val="bg-BG"/>
        </w:rPr>
        <w:t xml:space="preserve"> </w:t>
      </w:r>
      <w:r w:rsidR="007767A3">
        <w:rPr>
          <w:lang w:val="bg-BG"/>
        </w:rPr>
        <w:t>(Д</w:t>
      </w:r>
      <w:r w:rsidR="00760F04">
        <w:rPr>
          <w:lang w:val="bg-BG"/>
        </w:rPr>
        <w:t>ИВ</w:t>
      </w:r>
      <w:r w:rsidR="007767A3">
        <w:rPr>
          <w:lang w:val="bg-BG"/>
        </w:rPr>
        <w:t>)</w:t>
      </w:r>
      <w:r>
        <w:rPr>
          <w:lang w:val="bg-BG"/>
        </w:rPr>
        <w:t>. Този метод служи за измерване на приликата между две редици, които</w:t>
      </w:r>
      <w:r w:rsidR="00717D33">
        <w:rPr>
          <w:lang w:val="bg-BG"/>
        </w:rPr>
        <w:t xml:space="preserve"> могат да варират спрямо време и скорост</w:t>
      </w:r>
      <w:r>
        <w:rPr>
          <w:lang w:val="bg-BG"/>
        </w:rPr>
        <w:t xml:space="preserve">. </w:t>
      </w:r>
      <w:sdt>
        <w:sdtPr>
          <w:rPr>
            <w:lang w:val="bg-BG"/>
          </w:rPr>
          <w:id w:val="-1123070026"/>
          <w:citation/>
        </w:sdtPr>
        <w:sdtContent>
          <w:r w:rsidR="00B80E2A">
            <w:rPr>
              <w:lang w:val="bg-BG"/>
            </w:rPr>
            <w:fldChar w:fldCharType="begin"/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CITATION</w:instrText>
          </w:r>
          <w:r w:rsidR="00041888" w:rsidRPr="00867C09">
            <w:rPr>
              <w:lang w:val="bg-BG"/>
            </w:rPr>
            <w:instrText xml:space="preserve"> </w:instrText>
          </w:r>
          <w:r w:rsidR="00041888">
            <w:instrText>M</w:instrText>
          </w:r>
          <w:r w:rsidR="00041888" w:rsidRPr="00867C09">
            <w:rPr>
              <w:lang w:val="bg-BG"/>
            </w:rPr>
            <w:instrText>ü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>07 \</w:instrText>
          </w:r>
          <w:r w:rsidR="00041888">
            <w:instrText>l</w:instrText>
          </w:r>
          <w:r w:rsidR="00041888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</w:rPr>
            <w:t>(18)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909662801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>
            <w:rPr>
              <w:lang w:val="bg-BG"/>
            </w:rPr>
            <w:instrText xml:space="preserve"> CITATION Pav08 \l 1026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  <w:lang w:val="bg-BG"/>
            </w:rPr>
            <w:t xml:space="preserve"> </w:t>
          </w:r>
          <w:r w:rsidR="00DD7337" w:rsidRPr="00DD7337">
            <w:rPr>
              <w:noProof/>
              <w:lang w:val="bg-BG"/>
            </w:rPr>
            <w:t>(19)</w:t>
          </w:r>
          <w:r w:rsidR="00B80E2A">
            <w:rPr>
              <w:lang w:val="bg-BG"/>
            </w:rPr>
            <w:fldChar w:fldCharType="end"/>
          </w:r>
        </w:sdtContent>
      </w:sdt>
      <w:sdt>
        <w:sdtPr>
          <w:rPr>
            <w:lang w:val="bg-BG"/>
          </w:rPr>
          <w:id w:val="1938398763"/>
          <w:citation/>
        </w:sdtPr>
        <w:sdtContent>
          <w:r w:rsidR="00B80E2A">
            <w:rPr>
              <w:lang w:val="bg-BG"/>
            </w:rPr>
            <w:fldChar w:fldCharType="begin"/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CITATION</w:instrText>
          </w:r>
          <w:r w:rsidR="008750A1" w:rsidRPr="00867C09">
            <w:rPr>
              <w:lang w:val="bg-BG"/>
            </w:rPr>
            <w:instrText xml:space="preserve"> </w:instrText>
          </w:r>
          <w:r w:rsidR="008750A1">
            <w:instrText>Ral</w:instrText>
          </w:r>
          <w:r w:rsidR="008750A1" w:rsidRPr="00867C09">
            <w:rPr>
              <w:lang w:val="bg-BG"/>
            </w:rPr>
            <w:instrText>04 \</w:instrText>
          </w:r>
          <w:r w:rsidR="008750A1">
            <w:instrText>l</w:instrText>
          </w:r>
          <w:r w:rsidR="008750A1" w:rsidRPr="00867C09">
            <w:rPr>
              <w:lang w:val="bg-BG"/>
            </w:rPr>
            <w:instrText xml:space="preserve"> 1033 </w:instrText>
          </w:r>
          <w:r w:rsidR="00B80E2A">
            <w:rPr>
              <w:lang w:val="bg-BG"/>
            </w:rPr>
            <w:fldChar w:fldCharType="separate"/>
          </w:r>
          <w:r w:rsidR="00DD7337">
            <w:rPr>
              <w:noProof/>
            </w:rPr>
            <w:t xml:space="preserve"> (20)</w:t>
          </w:r>
          <w:r w:rsidR="00B80E2A">
            <w:rPr>
              <w:lang w:val="bg-BG"/>
            </w:rPr>
            <w:fldChar w:fldCharType="end"/>
          </w:r>
        </w:sdtContent>
      </w:sdt>
    </w:p>
    <w:p w:rsidR="003A2DFA" w:rsidRDefault="00C4052C" w:rsidP="00C4052C">
      <w:pPr>
        <w:ind w:left="720"/>
        <w:rPr>
          <w:lang w:val="bg-BG"/>
        </w:rPr>
      </w:pPr>
      <w:r>
        <w:rPr>
          <w:lang w:val="bg-BG"/>
        </w:rPr>
        <w:t xml:space="preserve">Чрез прилагането на </w:t>
      </w:r>
      <w:r w:rsidR="00CF0603">
        <w:rPr>
          <w:lang w:val="bg-BG"/>
        </w:rPr>
        <w:t>ДИВ</w:t>
      </w:r>
      <w:r>
        <w:rPr>
          <w:lang w:val="bg-BG"/>
        </w:rPr>
        <w:t xml:space="preserve"> бихме могли да намерим приликата между </w:t>
      </w:r>
      <w:r w:rsidR="008750A1">
        <w:rPr>
          <w:lang w:val="bg-BG"/>
        </w:rPr>
        <w:t>две</w:t>
      </w:r>
      <w:r>
        <w:rPr>
          <w:lang w:val="bg-BG"/>
        </w:rPr>
        <w:t xml:space="preserve"> активности, дори и ако те са извършени с различни скорости. Например, ако в единия случай потребителят извършва активността „удар с ръка“ с една скорост, а в другия случай я извършва по</w:t>
      </w:r>
      <w:r w:rsidR="008750A1">
        <w:rPr>
          <w:lang w:val="bg-BG"/>
        </w:rPr>
        <w:t xml:space="preserve">-бързо, то без да се затрудним </w:t>
      </w:r>
      <w:r>
        <w:rPr>
          <w:lang w:val="bg-BG"/>
        </w:rPr>
        <w:t xml:space="preserve">бихме могли да открием, че в същността си двете </w:t>
      </w:r>
      <w:r w:rsidR="008750A1">
        <w:rPr>
          <w:lang w:val="bg-BG"/>
        </w:rPr>
        <w:t>активности представляват едно и също</w:t>
      </w:r>
      <w:r>
        <w:rPr>
          <w:lang w:val="bg-BG"/>
        </w:rPr>
        <w:t xml:space="preserve">. </w:t>
      </w:r>
    </w:p>
    <w:p w:rsidR="00C4052C" w:rsidRDefault="00C4052C" w:rsidP="00717D33">
      <w:pPr>
        <w:ind w:left="720"/>
        <w:rPr>
          <w:lang w:val="bg-BG"/>
        </w:rPr>
      </w:pPr>
      <w:r>
        <w:rPr>
          <w:lang w:val="bg-BG"/>
        </w:rPr>
        <w:t xml:space="preserve">Ако не </w:t>
      </w:r>
      <w:r w:rsidR="00717D33">
        <w:rPr>
          <w:lang w:val="bg-BG"/>
        </w:rPr>
        <w:t>вземем</w:t>
      </w:r>
      <w:r>
        <w:rPr>
          <w:lang w:val="bg-BG"/>
        </w:rPr>
        <w:t xml:space="preserve"> предвид нуждата да разпознаваме </w:t>
      </w:r>
      <w:r w:rsidR="00CF0603">
        <w:rPr>
          <w:lang w:val="bg-BG"/>
        </w:rPr>
        <w:t>активностите в ре</w:t>
      </w:r>
      <w:r>
        <w:rPr>
          <w:lang w:val="bg-BG"/>
        </w:rPr>
        <w:t>а</w:t>
      </w:r>
      <w:r w:rsidR="00CF0603">
        <w:rPr>
          <w:lang w:val="bg-BG"/>
        </w:rPr>
        <w:t>л</w:t>
      </w:r>
      <w:r>
        <w:rPr>
          <w:lang w:val="bg-BG"/>
        </w:rPr>
        <w:t>но време, то бихме могли да дадем следния пример. Записът на активността А има продължителност 50 фрейма, а записът на активността Б има продължителност 100 фрейма. Очевадно скоростта извърешната активност Б е два пъти по-бърза, отколко</w:t>
      </w:r>
      <w:r w:rsidR="00717D33">
        <w:rPr>
          <w:lang w:val="bg-BG"/>
        </w:rPr>
        <w:t xml:space="preserve">то скоростта на активността А. </w:t>
      </w:r>
      <w:r>
        <w:rPr>
          <w:lang w:val="bg-BG"/>
        </w:rPr>
        <w:t>Ако приложим линейна проверка (кадър по кадър), резултатът ще бъде грешен – приликата между двата записа би била оценена грешно</w:t>
      </w:r>
      <w:r w:rsidR="00041888">
        <w:rPr>
          <w:lang w:val="bg-BG"/>
        </w:rPr>
        <w:t>, което би повлияло на вземането на крайното решение.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>В следва</w:t>
      </w:r>
      <w:r w:rsidR="00717D33">
        <w:rPr>
          <w:lang w:val="bg-BG"/>
        </w:rPr>
        <w:t>щия раздел ще разгледаме случая</w:t>
      </w:r>
      <w:r>
        <w:rPr>
          <w:lang w:val="bg-BG"/>
        </w:rPr>
        <w:t xml:space="preserve">, в който динамичното изкривяване на времето трябва да се приложи в реално време. </w:t>
      </w:r>
    </w:p>
    <w:p w:rsidR="00041888" w:rsidRDefault="00041888" w:rsidP="00C4052C">
      <w:pPr>
        <w:ind w:left="720"/>
        <w:rPr>
          <w:lang w:val="bg-BG"/>
        </w:rPr>
      </w:pPr>
      <w:r>
        <w:rPr>
          <w:lang w:val="bg-BG"/>
        </w:rPr>
        <w:t xml:space="preserve">Псевдо код на </w:t>
      </w:r>
      <w:r w:rsidR="00CF0603">
        <w:rPr>
          <w:lang w:val="bg-BG"/>
        </w:rPr>
        <w:t>ДИВ</w:t>
      </w:r>
      <w:r>
        <w:rPr>
          <w:lang w:val="bg-BG"/>
        </w:rPr>
        <w:t xml:space="preserve"> в контекста на сравняване на два записа на активности:</w:t>
      </w:r>
    </w:p>
    <w:p w:rsidR="00041888" w:rsidRDefault="00041888" w:rsidP="00C4052C">
      <w:pPr>
        <w:ind w:left="720"/>
        <w:rPr>
          <w:lang w:val="bg-BG"/>
        </w:rPr>
      </w:pP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4"/>
      </w:tblGrid>
      <w:tr w:rsidR="00041888" w:rsidRPr="00041888" w:rsidTr="00041888">
        <w:tc>
          <w:tcPr>
            <w:tcW w:w="9622" w:type="dxa"/>
            <w:shd w:val="clear" w:color="auto" w:fill="F2F2F2" w:themeFill="background1" w:themeFillShade="F2"/>
          </w:tcPr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int CompareActivity(Skelton[] s[1..n], Skeleton t[1..m]) 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namicTimeWarping[0..n, 0..m]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declare int similarity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i]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0] := infinity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[0, 0] := 0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for i := 1 to n{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lastRenderedPageBreak/>
              <w:t xml:space="preserve">        for j := 1 to m{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similarity:= d(s[i], t[j])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[i, j] := similarity + minimum(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  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  , j-1],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                                   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[i-1, j-1])    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    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>
              <w:rPr>
                <w:rStyle w:val="SubtleEmphasis"/>
                <w:color w:val="000000" w:themeColor="text1"/>
                <w:lang w:val="bg-BG"/>
              </w:rPr>
              <w:t xml:space="preserve">    }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  <w:lang w:val="bg-BG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 xml:space="preserve">    return 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D</w:t>
            </w:r>
            <w:r w:rsidR="000F7D56">
              <w:rPr>
                <w:rStyle w:val="SubtleEmphasis"/>
                <w:color w:val="000000" w:themeColor="text1"/>
              </w:rPr>
              <w:t>y</w:t>
            </w:r>
            <w:r w:rsidR="000F7D56" w:rsidRPr="00041888">
              <w:rPr>
                <w:rStyle w:val="SubtleEmphasis"/>
                <w:color w:val="000000" w:themeColor="text1"/>
                <w:lang w:val="bg-BG"/>
              </w:rPr>
              <w:t>namicTimeWarping</w:t>
            </w:r>
            <w:r w:rsidRPr="00041888">
              <w:rPr>
                <w:rStyle w:val="SubtleEmphasis"/>
                <w:color w:val="000000" w:themeColor="text1"/>
                <w:lang w:val="bg-BG"/>
              </w:rPr>
              <w:t>[n, m]</w:t>
            </w:r>
          </w:p>
          <w:p w:rsidR="00041888" w:rsidRPr="00041888" w:rsidRDefault="00041888" w:rsidP="00041888">
            <w:pPr>
              <w:ind w:firstLine="0"/>
              <w:rPr>
                <w:rStyle w:val="SubtleEmphasis"/>
                <w:color w:val="000000" w:themeColor="text1"/>
              </w:rPr>
            </w:pPr>
            <w:r w:rsidRPr="00041888">
              <w:rPr>
                <w:rStyle w:val="SubtleEmphasis"/>
                <w:color w:val="000000" w:themeColor="text1"/>
                <w:lang w:val="bg-BG"/>
              </w:rPr>
              <w:t>}</w:t>
            </w:r>
          </w:p>
        </w:tc>
      </w:tr>
    </w:tbl>
    <w:p w:rsidR="00041888" w:rsidRDefault="00041888" w:rsidP="00C4052C">
      <w:pPr>
        <w:ind w:left="720"/>
      </w:pPr>
    </w:p>
    <w:p w:rsidR="008750A1" w:rsidRPr="008750A1" w:rsidRDefault="008750A1" w:rsidP="00F1564B">
      <w:pPr>
        <w:ind w:left="720"/>
        <w:rPr>
          <w:lang w:val="bg-BG"/>
        </w:rPr>
      </w:pPr>
      <w:r>
        <w:rPr>
          <w:lang w:val="bg-BG"/>
        </w:rPr>
        <w:t xml:space="preserve">Поради скоростта </w:t>
      </w:r>
      <w:r w:rsidRPr="008750A1">
        <w:rPr>
          <w:i/>
          <w:lang w:val="bg-BG"/>
        </w:rPr>
        <w:t>О(</w:t>
      </w:r>
      <w:r w:rsidRPr="008750A1">
        <w:rPr>
          <w:i/>
        </w:rPr>
        <w:t>n*m)</w:t>
      </w:r>
      <w:r>
        <w:rPr>
          <w:lang w:val="bg-BG"/>
        </w:rPr>
        <w:t xml:space="preserve"> на този алгоритъм</w:t>
      </w:r>
      <w:r>
        <w:t xml:space="preserve"> </w:t>
      </w:r>
      <w:r>
        <w:rPr>
          <w:lang w:val="bg-BG"/>
        </w:rPr>
        <w:t>е възможно в бъдещото развитие на „</w:t>
      </w:r>
      <w:r w:rsidRPr="008750A1">
        <w:rPr>
          <w:lang w:val="bg-BG"/>
        </w:rPr>
        <w:t>Разпознаване на човешки активности на база 3D реконструкция на скелета</w:t>
      </w:r>
      <w:r>
        <w:rPr>
          <w:lang w:val="bg-BG"/>
        </w:rPr>
        <w:t xml:space="preserve">“, да бъде имплементиран </w:t>
      </w:r>
      <w:r>
        <w:t>FastDTW</w:t>
      </w:r>
      <w:sdt>
        <w:sdtPr>
          <w:id w:val="-1569729480"/>
          <w:citation/>
        </w:sdtPr>
        <w:sdtContent>
          <w:r w:rsidR="00B80E2A">
            <w:fldChar w:fldCharType="begin"/>
          </w:r>
          <w:r>
            <w:rPr>
              <w:lang w:val="bg-BG"/>
            </w:rPr>
            <w:instrText xml:space="preserve"> CITATION Sta \l 1026 </w:instrText>
          </w:r>
          <w:r w:rsidR="00B80E2A">
            <w:fldChar w:fldCharType="separate"/>
          </w:r>
          <w:r w:rsidR="00DD7337">
            <w:rPr>
              <w:noProof/>
              <w:lang w:val="bg-BG"/>
            </w:rPr>
            <w:t xml:space="preserve"> (21)</w:t>
          </w:r>
          <w:r w:rsidR="00B80E2A">
            <w:fldChar w:fldCharType="end"/>
          </w:r>
        </w:sdtContent>
      </w:sdt>
      <w:r>
        <w:t xml:space="preserve">, </w:t>
      </w:r>
      <w:r>
        <w:rPr>
          <w:lang w:val="bg-BG"/>
        </w:rPr>
        <w:t>рекурсивен вариант на динамичното изкривяване на времето, който работи със значително по-</w:t>
      </w:r>
      <w:r w:rsidR="00237A75">
        <w:rPr>
          <w:lang w:val="bg-BG"/>
        </w:rPr>
        <w:t>голяма</w:t>
      </w:r>
      <w:r>
        <w:rPr>
          <w:lang w:val="bg-BG"/>
        </w:rPr>
        <w:t xml:space="preserve"> скорост</w:t>
      </w:r>
      <w:r>
        <w:t>.</w:t>
      </w:r>
      <w:r>
        <w:rPr>
          <w:lang w:val="bg-BG"/>
        </w:rPr>
        <w:t xml:space="preserve"> </w:t>
      </w:r>
    </w:p>
    <w:p w:rsidR="00A577AF" w:rsidRDefault="003A2DFA" w:rsidP="00A577AF">
      <w:pPr>
        <w:pStyle w:val="Heading2"/>
        <w:rPr>
          <w:lang w:val="bg-BG"/>
        </w:rPr>
      </w:pPr>
      <w:bookmarkStart w:id="134" w:name="_Toc341223061"/>
      <w:r>
        <w:rPr>
          <w:lang w:val="bg-BG"/>
        </w:rPr>
        <w:t>Разпознаване на активности в реално време</w:t>
      </w:r>
      <w:bookmarkEnd w:id="134"/>
    </w:p>
    <w:p w:rsidR="007C7632" w:rsidRDefault="007C7632" w:rsidP="007C7632">
      <w:pPr>
        <w:ind w:left="720"/>
        <w:rPr>
          <w:lang w:val="bg-BG"/>
        </w:rPr>
      </w:pPr>
      <w:r>
        <w:rPr>
          <w:lang w:val="bg-BG"/>
        </w:rPr>
        <w:t xml:space="preserve">Подходът, нужен за разпознаване на активности в реално време, силно се различава от този, използван за </w:t>
      </w:r>
      <w:r w:rsidR="00AE394F">
        <w:rPr>
          <w:lang w:val="bg-BG"/>
        </w:rPr>
        <w:t xml:space="preserve">разпознаване на активности в </w:t>
      </w:r>
      <w:r>
        <w:rPr>
          <w:lang w:val="bg-BG"/>
        </w:rPr>
        <w:t>записи, тъй като ДИВ работи с две предварително зададени редици.</w:t>
      </w:r>
    </w:p>
    <w:p w:rsidR="00231092" w:rsidRDefault="00231092" w:rsidP="007C7632">
      <w:pPr>
        <w:ind w:left="720"/>
        <w:rPr>
          <w:lang w:val="bg-BG"/>
        </w:rPr>
      </w:pPr>
      <w:r>
        <w:rPr>
          <w:lang w:val="bg-BG"/>
        </w:rPr>
        <w:t>За момента предлагаме две решения на проблема.</w:t>
      </w:r>
    </w:p>
    <w:p w:rsidR="00231092" w:rsidRDefault="00231092" w:rsidP="00231092">
      <w:pPr>
        <w:pStyle w:val="Heading3"/>
        <w:rPr>
          <w:lang w:val="bg-BG"/>
        </w:rPr>
      </w:pPr>
      <w:bookmarkStart w:id="135" w:name="_Toc341223062"/>
      <w:r>
        <w:rPr>
          <w:lang w:val="bg-BG"/>
        </w:rPr>
        <w:t>Използване на „прозорец”</w:t>
      </w:r>
      <w:bookmarkEnd w:id="135"/>
    </w:p>
    <w:p w:rsidR="00231092" w:rsidRPr="00AD3E3A" w:rsidRDefault="00231092" w:rsidP="00AD3E3A">
      <w:pPr>
        <w:ind w:left="1080"/>
        <w:rPr>
          <w:lang w:val="bg-BG"/>
        </w:rPr>
      </w:pPr>
      <w:r>
        <w:rPr>
          <w:lang w:val="bg-BG"/>
        </w:rPr>
        <w:t xml:space="preserve">Дефинираме „прозорец” като </w:t>
      </w:r>
      <w:r w:rsidR="00AD3E3A">
        <w:rPr>
          <w:lang w:val="bg-BG"/>
        </w:rPr>
        <w:t>последователна поредица от кадри, чието начало е най-новия</w:t>
      </w:r>
      <w:ins w:id="136" w:author="Lyubo" w:date="2012-11-13T22:38:00Z">
        <w:r w:rsidR="00CB57C8">
          <w:rPr>
            <w:lang w:val="bg-BG"/>
          </w:rPr>
          <w:t>т</w:t>
        </w:r>
      </w:ins>
      <w:r w:rsidR="00AD3E3A">
        <w:rPr>
          <w:lang w:val="bg-BG"/>
        </w:rPr>
        <w:t xml:space="preserve"> кадър, а дължината бележим с </w:t>
      </w:r>
      <w:r w:rsidR="00AD3E3A">
        <w:rPr>
          <w:lang w:val="de-DE"/>
        </w:rPr>
        <w:t>n</w:t>
      </w:r>
      <w:r w:rsidR="00AD3E3A" w:rsidRPr="00AD3E3A">
        <w:rPr>
          <w:lang w:val="bg-BG"/>
        </w:rPr>
        <w:t>.</w:t>
      </w:r>
      <w:r w:rsidR="00AD3E3A">
        <w:rPr>
          <w:lang w:val="bg-BG"/>
        </w:rPr>
        <w:t xml:space="preserve"> За удобство ще бележим прозореца с </w:t>
      </w:r>
      <w:r w:rsidR="00AD3E3A">
        <w:rPr>
          <w:lang w:val="de-DE"/>
        </w:rPr>
        <w:t>W</w:t>
      </w:r>
      <w:r w:rsidR="00AD3E3A" w:rsidRPr="00AD3E3A">
        <w:rPr>
          <w:lang w:val="bg-BG"/>
        </w:rPr>
        <w:t>.</w:t>
      </w:r>
    </w:p>
    <w:p w:rsidR="00AD3E3A" w:rsidRDefault="00AD3E3A" w:rsidP="00AD3E3A">
      <w:pPr>
        <w:ind w:left="1080"/>
        <w:rPr>
          <w:lang w:val="bg-BG"/>
        </w:rPr>
      </w:pPr>
      <w:r>
        <w:rPr>
          <w:lang w:val="bg-BG"/>
        </w:rPr>
        <w:t xml:space="preserve">Ако на всеки кадър прилагаме ДИВ с параметри </w:t>
      </w:r>
      <w:r>
        <w:rPr>
          <w:lang w:val="de-DE"/>
        </w:rPr>
        <w:t>W</w:t>
      </w:r>
      <w:r w:rsidRPr="00AD3E3A">
        <w:rPr>
          <w:lang w:val="bg-BG"/>
        </w:rPr>
        <w:t xml:space="preserve"> </w:t>
      </w:r>
      <w:r>
        <w:rPr>
          <w:lang w:val="bg-BG"/>
        </w:rPr>
        <w:t xml:space="preserve">и всеки един от записите в базата данни, то ще постигнем </w:t>
      </w:r>
      <w:ins w:id="137" w:author="Lyubo" w:date="2012-11-13T22:39:00Z">
        <w:r w:rsidR="00CB57C8">
          <w:rPr>
            <w:lang w:val="bg-BG"/>
          </w:rPr>
          <w:t xml:space="preserve">теоритична </w:t>
        </w:r>
      </w:ins>
      <w:r>
        <w:rPr>
          <w:lang w:val="bg-BG"/>
        </w:rPr>
        <w:t xml:space="preserve">сложност: 30 движения * 30 записа * средно 100 кадъра * </w:t>
      </w:r>
      <w:r>
        <w:t>n</w:t>
      </w:r>
      <w:r w:rsidRPr="00AD3E3A">
        <w:rPr>
          <w:lang w:val="bg-BG"/>
        </w:rPr>
        <w:t xml:space="preserve"> * </w:t>
      </w:r>
      <w:r>
        <w:rPr>
          <w:lang w:val="bg-BG"/>
        </w:rPr>
        <w:t>60 (операции, нужни за сравняване на 2 скелета)</w:t>
      </w:r>
      <w:r w:rsidRPr="00AD3E3A">
        <w:rPr>
          <w:lang w:val="bg-BG"/>
        </w:rPr>
        <w:t xml:space="preserve"> = 540000*</w:t>
      </w:r>
      <w:r>
        <w:t>n</w:t>
      </w:r>
      <w:r>
        <w:rPr>
          <w:lang w:val="bg-BG"/>
        </w:rPr>
        <w:t xml:space="preserve">. От тук разбираме, че най-голямата възможна стойност на </w:t>
      </w:r>
      <w:r>
        <w:rPr>
          <w:lang w:val="de-DE"/>
        </w:rPr>
        <w:t>n</w:t>
      </w:r>
      <w:r w:rsidRPr="00AD3E3A">
        <w:rPr>
          <w:lang w:val="bg-BG"/>
        </w:rPr>
        <w:t xml:space="preserve"> </w:t>
      </w:r>
      <w:r>
        <w:rPr>
          <w:lang w:val="bg-BG"/>
        </w:rPr>
        <w:t>би била 100 кадъра, за да бъде разпознаването в реално време.</w:t>
      </w:r>
      <w:r w:rsidR="00AE394F">
        <w:rPr>
          <w:lang w:val="bg-BG"/>
        </w:rPr>
        <w:t xml:space="preserve"> Ако при имплементацията се използва и процесорът на видео картата, дължината на прозореца би могла да достигне до средно 130 кадъра.</w:t>
      </w:r>
    </w:p>
    <w:p w:rsidR="00AD3E3A" w:rsidRPr="00AD3E3A" w:rsidRDefault="00AD3E3A" w:rsidP="00AD3E3A">
      <w:pPr>
        <w:ind w:left="1080"/>
        <w:rPr>
          <w:lang w:val="bg-BG"/>
        </w:rPr>
      </w:pPr>
      <w:r>
        <w:rPr>
          <w:lang w:val="bg-BG"/>
        </w:rPr>
        <w:t>Един от вариантите, който предстои да бъде тестван, е да се дават по-малко записи на възможните движения или пък на база всички записи, да се направи „осреднен” вариант на всички тях.</w:t>
      </w:r>
    </w:p>
    <w:p w:rsidR="00AD3E3A" w:rsidRDefault="00231092" w:rsidP="00231092">
      <w:pPr>
        <w:ind w:left="1080"/>
        <w:rPr>
          <w:lang w:val="bg-BG"/>
        </w:rPr>
      </w:pPr>
      <w:r>
        <w:rPr>
          <w:lang w:val="bg-BG"/>
        </w:rPr>
        <w:t>Използването на „прозорец</w:t>
      </w:r>
      <w:r w:rsidR="00AD3E3A">
        <w:rPr>
          <w:lang w:val="bg-BG"/>
        </w:rPr>
        <w:t>”</w:t>
      </w:r>
      <w:r>
        <w:rPr>
          <w:lang w:val="bg-BG"/>
        </w:rPr>
        <w:t xml:space="preserve"> би могло ни даде добри резултати, но </w:t>
      </w:r>
      <w:del w:id="138" w:author="Lyubo" w:date="2012-11-13T22:39:00Z">
        <w:r w:rsidDel="00CB57C8">
          <w:rPr>
            <w:lang w:val="bg-BG"/>
          </w:rPr>
          <w:delText xml:space="preserve">използването му </w:delText>
        </w:r>
      </w:del>
      <w:r>
        <w:rPr>
          <w:lang w:val="bg-BG"/>
        </w:rPr>
        <w:t>би изисквало голяма хардуерна мощ.</w:t>
      </w:r>
    </w:p>
    <w:p w:rsidR="007C7632" w:rsidRDefault="00AD3E3A" w:rsidP="00AD3E3A">
      <w:pPr>
        <w:pStyle w:val="Heading3"/>
        <w:rPr>
          <w:lang w:val="bg-BG"/>
        </w:rPr>
      </w:pPr>
      <w:bookmarkStart w:id="139" w:name="_Toc341223063"/>
      <w:r>
        <w:rPr>
          <w:lang w:val="bg-BG"/>
        </w:rPr>
        <w:t>Използване на маркери за начало и край на движението</w:t>
      </w:r>
      <w:bookmarkEnd w:id="139"/>
    </w:p>
    <w:p w:rsidR="00E32FC4" w:rsidRDefault="00E32FC4" w:rsidP="00E32FC4">
      <w:pPr>
        <w:ind w:left="1080"/>
        <w:rPr>
          <w:lang w:val="bg-BG"/>
        </w:rPr>
      </w:pPr>
      <w:r>
        <w:rPr>
          <w:lang w:val="bg-BG"/>
        </w:rPr>
        <w:t xml:space="preserve">Друг възможен подход за решение на проблема, е поставянето на „маркери”, които да означават началото и края на движението, за да може после кадрите между тези маркери да бъдат подадени на ДИВ алгоритъма, който да оцени до </w:t>
      </w:r>
      <w:r w:rsidR="00AE394F">
        <w:rPr>
          <w:lang w:val="bg-BG"/>
        </w:rPr>
        <w:t>колко</w:t>
      </w:r>
      <w:r>
        <w:rPr>
          <w:lang w:val="bg-BG"/>
        </w:rPr>
        <w:t xml:space="preserve"> извършеното движение прилича на някое от записите.</w:t>
      </w:r>
    </w:p>
    <w:p w:rsidR="00E32FC4" w:rsidRDefault="006518F1" w:rsidP="006518F1">
      <w:pPr>
        <w:ind w:left="1080"/>
        <w:rPr>
          <w:lang w:val="bg-BG"/>
        </w:rPr>
      </w:pPr>
      <w:r>
        <w:rPr>
          <w:lang w:val="bg-BG"/>
        </w:rPr>
        <w:t xml:space="preserve">Поставняето на маркери </w:t>
      </w:r>
      <w:r w:rsidR="00AE394F">
        <w:rPr>
          <w:lang w:val="bg-BG"/>
        </w:rPr>
        <w:t>се извършва</w:t>
      </w:r>
      <w:r>
        <w:rPr>
          <w:lang w:val="bg-BG"/>
        </w:rPr>
        <w:t xml:space="preserve"> на база колко скелетът от сегашния кадър прилича на скелет от някой от началните или крайните кадри на записаните движения.</w:t>
      </w:r>
    </w:p>
    <w:p w:rsidR="006518F1" w:rsidRDefault="006518F1" w:rsidP="006518F1">
      <w:pPr>
        <w:pStyle w:val="Heading2"/>
        <w:rPr>
          <w:lang w:val="bg-BG"/>
        </w:rPr>
      </w:pPr>
      <w:bookmarkStart w:id="140" w:name="_Toc341223064"/>
      <w:r>
        <w:rPr>
          <w:lang w:val="bg-BG"/>
        </w:rPr>
        <w:lastRenderedPageBreak/>
        <w:t>Заключение</w:t>
      </w:r>
      <w:bookmarkEnd w:id="140"/>
    </w:p>
    <w:p w:rsidR="006518F1" w:rsidRDefault="006518F1" w:rsidP="006518F1">
      <w:pPr>
        <w:ind w:left="720"/>
        <w:rPr>
          <w:lang w:val="bg-BG"/>
        </w:rPr>
      </w:pPr>
      <w:r>
        <w:rPr>
          <w:lang w:val="bg-BG"/>
        </w:rPr>
        <w:t xml:space="preserve">Разпознаването на активности в реално време е сложен проблем с много решения. В настоящата работа са предложени два подхода, чийто недостатък би бил единствено изискването </w:t>
      </w:r>
      <w:del w:id="141" w:author="Lyubo" w:date="2012-11-13T22:35:00Z">
        <w:r w:rsidDel="002514EE">
          <w:rPr>
            <w:lang w:val="bg-BG"/>
          </w:rPr>
          <w:delText xml:space="preserve">към </w:delText>
        </w:r>
      </w:del>
      <w:ins w:id="142" w:author="Lyubo" w:date="2012-11-13T22:35:00Z">
        <w:r w:rsidR="002514EE">
          <w:rPr>
            <w:lang w:val="bg-BG"/>
          </w:rPr>
          <w:t xml:space="preserve">на </w:t>
        </w:r>
      </w:ins>
      <w:r>
        <w:rPr>
          <w:lang w:val="bg-BG"/>
        </w:rPr>
        <w:t>повече хардуерна мощ от средностатистическата за домашен компютър</w:t>
      </w:r>
      <w:r w:rsidR="00942759">
        <w:rPr>
          <w:lang w:val="bg-BG"/>
        </w:rPr>
        <w:t>.</w:t>
      </w:r>
    </w:p>
    <w:p w:rsidR="002514EE" w:rsidDel="00C33AA2" w:rsidRDefault="00942759" w:rsidP="00816347">
      <w:pPr>
        <w:ind w:left="720"/>
        <w:rPr>
          <w:del w:id="143" w:author="Lyubo" w:date="2012-11-18T17:57:00Z"/>
          <w:lang w:val="bg-BG"/>
        </w:rPr>
      </w:pPr>
      <w:r>
        <w:rPr>
          <w:lang w:val="bg-BG"/>
        </w:rPr>
        <w:t xml:space="preserve">Начин за оптимизация би бил използването на </w:t>
      </w:r>
      <w:r>
        <w:rPr>
          <w:lang w:val="de-DE"/>
        </w:rPr>
        <w:t>FastDTW</w:t>
      </w:r>
      <w:r w:rsidRPr="00942759">
        <w:rPr>
          <w:lang w:val="bg-BG"/>
        </w:rPr>
        <w:t xml:space="preserve">, </w:t>
      </w:r>
      <w:r>
        <w:rPr>
          <w:lang w:val="bg-BG"/>
        </w:rPr>
        <w:t xml:space="preserve">който предстои да бъде имплементиран </w:t>
      </w:r>
      <w:r w:rsidR="00AE394F">
        <w:rPr>
          <w:lang w:val="bg-BG"/>
        </w:rPr>
        <w:t xml:space="preserve">и тестван за нуждите на проекта, както и имплементирането на </w:t>
      </w:r>
      <w:ins w:id="144" w:author="Lyubo" w:date="2012-11-13T22:35:00Z">
        <w:r w:rsidR="002514EE">
          <w:rPr>
            <w:lang w:val="bg-BG"/>
          </w:rPr>
          <w:t xml:space="preserve">настоящия </w:t>
        </w:r>
      </w:ins>
      <w:r w:rsidR="00AE394F">
        <w:rPr>
          <w:lang w:val="bg-BG"/>
        </w:rPr>
        <w:t>алгоритъм</w:t>
      </w:r>
      <w:del w:id="145" w:author="Lyubo" w:date="2012-11-13T22:35:00Z">
        <w:r w:rsidR="00AE394F" w:rsidDel="002514EE">
          <w:rPr>
            <w:lang w:val="bg-BG"/>
          </w:rPr>
          <w:delText>а</w:delText>
        </w:r>
      </w:del>
      <w:r w:rsidR="00AE394F">
        <w:rPr>
          <w:lang w:val="bg-BG"/>
        </w:rPr>
        <w:t xml:space="preserve"> по подходящ начин, за да използва и процесора на графичната карта.</w:t>
      </w:r>
    </w:p>
    <w:p w:rsidR="00C33AA2" w:rsidRPr="002514EE" w:rsidRDefault="003D1506" w:rsidP="00816347">
      <w:pPr>
        <w:ind w:left="720"/>
        <w:rPr>
          <w:ins w:id="146" w:author="Lyubo" w:date="2012-11-18T18:06:00Z"/>
          <w:lang w:val="bg-BG"/>
        </w:rPr>
      </w:pPr>
      <w:ins w:id="147" w:author="Lyubo" w:date="2012-11-21T19:38:00Z">
        <w:r>
          <w:rPr>
            <w:lang w:val="bg-BG"/>
          </w:rPr>
          <w:t xml:space="preserve">В момента авторът работи върху сравняването на ДИВ </w:t>
        </w:r>
      </w:ins>
      <w:ins w:id="148" w:author="Lyubo" w:date="2012-11-21T19:40:00Z">
        <w:r>
          <w:rPr>
            <w:lang w:val="bg-BG"/>
          </w:rPr>
          <w:t>с</w:t>
        </w:r>
      </w:ins>
      <w:ins w:id="149" w:author="Lyubo" w:date="2012-11-18T18:06:00Z">
        <w:r w:rsidR="00C33AA2">
          <w:rPr>
            <w:lang w:val="bg-BG"/>
          </w:rPr>
          <w:t xml:space="preserve"> други алгоритми</w:t>
        </w:r>
      </w:ins>
      <w:ins w:id="150" w:author="Lyubo" w:date="2012-11-21T19:38:00Z">
        <w:r>
          <w:rPr>
            <w:lang w:val="bg-BG"/>
          </w:rPr>
          <w:t xml:space="preserve"> с цел </w:t>
        </w:r>
      </w:ins>
      <w:ins w:id="151" w:author="Lyubo" w:date="2012-11-21T19:39:00Z">
        <w:r>
          <w:rPr>
            <w:lang w:val="bg-BG"/>
          </w:rPr>
          <w:t>намиране на най-подходящия</w:t>
        </w:r>
      </w:ins>
      <w:ins w:id="152" w:author="Lyubo" w:date="2012-11-18T18:07:00Z">
        <w:r w:rsidR="00C33AA2">
          <w:rPr>
            <w:lang w:val="bg-BG"/>
          </w:rPr>
          <w:t xml:space="preserve">. </w:t>
        </w:r>
      </w:ins>
      <w:ins w:id="153" w:author="Lyubo" w:date="2012-11-18T18:08:00Z">
        <w:r w:rsidR="00C33AA2">
          <w:rPr>
            <w:lang w:val="bg-BG"/>
          </w:rPr>
          <w:t xml:space="preserve">В процес на имплементация е </w:t>
        </w:r>
      </w:ins>
      <w:ins w:id="154" w:author="Lyubo" w:date="2012-11-21T19:39:00Z">
        <w:r>
          <w:rPr>
            <w:lang w:val="bg-BG"/>
          </w:rPr>
          <w:t xml:space="preserve">и </w:t>
        </w:r>
      </w:ins>
      <w:ins w:id="155" w:author="Lyubo" w:date="2012-11-18T18:08:00Z">
        <w:r w:rsidR="00C33AA2">
          <w:rPr>
            <w:lang w:val="bg-BG"/>
          </w:rPr>
          <w:t xml:space="preserve">решение на проблема с използването на скритите модели на Марков. </w:t>
        </w:r>
      </w:ins>
      <w:ins w:id="156" w:author="Lyubo" w:date="2012-11-21T19:39:00Z">
        <w:r w:rsidRPr="003D1506">
          <w:rPr>
            <w:highlight w:val="yellow"/>
            <w:lang w:val="bg-BG"/>
            <w:rPrChange w:id="157" w:author="Lyubo" w:date="2012-11-21T19:39:00Z">
              <w:rPr>
                <w:lang w:val="bg-BG"/>
              </w:rPr>
            </w:rPrChange>
          </w:rPr>
          <w:t>Да добавя референция към някой пейпър за скритите модели</w:t>
        </w:r>
      </w:ins>
    </w:p>
    <w:p w:rsidR="00F1564B" w:rsidRPr="007C4124" w:rsidRDefault="00BA2B83" w:rsidP="00551D30">
      <w:pPr>
        <w:pStyle w:val="Heading1"/>
        <w:rPr>
          <w:lang w:val="bg-BG"/>
        </w:rPr>
      </w:pPr>
      <w:bookmarkStart w:id="158" w:name="_Toc341223065"/>
      <w:r w:rsidRPr="007C4124">
        <w:rPr>
          <w:lang w:val="bg-BG"/>
        </w:rPr>
        <w:t>Имплементация</w:t>
      </w:r>
      <w:bookmarkEnd w:id="158"/>
    </w:p>
    <w:p w:rsidR="00942759" w:rsidRPr="00942759" w:rsidRDefault="00A05823" w:rsidP="00942759">
      <w:pPr>
        <w:rPr>
          <w:lang w:val="bg-BG"/>
        </w:rPr>
      </w:pPr>
      <w:r>
        <w:rPr>
          <w:lang w:val="bg-BG"/>
        </w:rPr>
        <w:t>Най-новото работно копие на имплементацията може да бъде намерено в х</w:t>
      </w:r>
      <w:r w:rsidR="00256F19">
        <w:rPr>
          <w:lang w:val="bg-BG"/>
        </w:rPr>
        <w:t>ранилището на проекта на адрес</w:t>
      </w:r>
      <w:r w:rsidR="00256F19" w:rsidRPr="00256F19">
        <w:rPr>
          <w:lang w:val="bg-BG"/>
        </w:rPr>
        <w:t xml:space="preserve"> </w:t>
      </w:r>
      <w:r w:rsidR="002514EE">
        <w:fldChar w:fldCharType="begin"/>
      </w:r>
      <w:r w:rsidR="002514EE" w:rsidRPr="002514EE">
        <w:rPr>
          <w:lang w:val="bg-BG"/>
          <w:rPrChange w:id="159" w:author="Lyubo" w:date="2012-11-13T22:26:00Z">
            <w:rPr/>
          </w:rPrChange>
        </w:rPr>
        <w:instrText xml:space="preserve"> </w:instrText>
      </w:r>
      <w:r w:rsidR="002514EE">
        <w:instrText>HYPERLINK</w:instrText>
      </w:r>
      <w:r w:rsidR="002514EE" w:rsidRPr="00CB57C8">
        <w:rPr>
          <w:lang w:val="bg-BG"/>
        </w:rPr>
        <w:instrText xml:space="preserve"> "</w:instrText>
      </w:r>
      <w:r w:rsidR="002514EE">
        <w:instrText>http</w:instrText>
      </w:r>
      <w:r w:rsidR="002514EE" w:rsidRPr="00CB57C8">
        <w:rPr>
          <w:lang w:val="bg-BG"/>
        </w:rPr>
        <w:instrText>://</w:instrText>
      </w:r>
      <w:r w:rsidR="002514EE">
        <w:instrText>goo</w:instrText>
      </w:r>
      <w:r w:rsidR="002514EE" w:rsidRPr="00CB57C8">
        <w:rPr>
          <w:lang w:val="bg-BG"/>
        </w:rPr>
        <w:instrText>.</w:instrText>
      </w:r>
      <w:r w:rsidR="002514EE">
        <w:instrText>gl</w:instrText>
      </w:r>
      <w:r w:rsidR="002514EE" w:rsidRPr="00CB57C8">
        <w:rPr>
          <w:lang w:val="bg-BG"/>
        </w:rPr>
        <w:instrText>/0</w:instrText>
      </w:r>
      <w:r w:rsidR="002514EE">
        <w:instrText>y</w:instrText>
      </w:r>
      <w:r w:rsidR="002514EE" w:rsidRPr="00CB57C8">
        <w:rPr>
          <w:lang w:val="bg-BG"/>
        </w:rPr>
        <w:instrText>6</w:instrText>
      </w:r>
      <w:r w:rsidR="002514EE">
        <w:instrText>t</w:instrText>
      </w:r>
      <w:r w:rsidR="002514EE" w:rsidRPr="00CB57C8">
        <w:rPr>
          <w:lang w:val="bg-BG"/>
        </w:rPr>
        <w:instrText xml:space="preserve">4" </w:instrText>
      </w:r>
      <w:r w:rsidR="002514EE">
        <w:fldChar w:fldCharType="separate"/>
      </w:r>
      <w:r w:rsidR="00256F19" w:rsidRPr="00256F19">
        <w:rPr>
          <w:rStyle w:val="Hyperlink"/>
          <w:lang w:val="bg-BG"/>
        </w:rPr>
        <w:t>http://goo.gl/0y6t4</w:t>
      </w:r>
      <w:r w:rsidR="002514EE">
        <w:rPr>
          <w:rStyle w:val="Hyperlink"/>
          <w:lang w:val="bg-BG"/>
        </w:rPr>
        <w:fldChar w:fldCharType="end"/>
      </w:r>
    </w:p>
    <w:p w:rsidR="000B6F67" w:rsidRDefault="00BA2B83" w:rsidP="000B6F67">
      <w:pPr>
        <w:pStyle w:val="Heading2"/>
        <w:rPr>
          <w:lang w:val="bg-BG"/>
        </w:rPr>
      </w:pPr>
      <w:bookmarkStart w:id="160" w:name="_Toc341223066"/>
      <w:r>
        <w:rPr>
          <w:lang w:val="bg-BG"/>
        </w:rPr>
        <w:t>Използвани технологии</w:t>
      </w:r>
      <w:bookmarkEnd w:id="160"/>
    </w:p>
    <w:p w:rsidR="00FD31FF" w:rsidRDefault="00BA2B83" w:rsidP="00FD31FF">
      <w:pPr>
        <w:pStyle w:val="Heading3"/>
        <w:rPr>
          <w:lang w:val="bg-BG"/>
        </w:rPr>
      </w:pPr>
      <w:bookmarkStart w:id="161" w:name="_Toc341223067"/>
      <w:r>
        <w:t>Kinect</w:t>
      </w:r>
      <w:r w:rsidRPr="00904383">
        <w:rPr>
          <w:lang w:val="bg-BG"/>
        </w:rPr>
        <w:t xml:space="preserve"> </w:t>
      </w:r>
      <w:r w:rsidRPr="008E2426">
        <w:t>SDK</w:t>
      </w:r>
      <w:bookmarkEnd w:id="161"/>
    </w:p>
    <w:p w:rsidR="000B6F67" w:rsidRDefault="00FD31FF" w:rsidP="007C7632">
      <w:pPr>
        <w:ind w:left="1080"/>
        <w:rPr>
          <w:lang w:val="bg-BG"/>
        </w:rPr>
      </w:pPr>
      <w:r>
        <w:t>Kinect</w:t>
      </w:r>
      <w:r w:rsidRPr="00867C09">
        <w:rPr>
          <w:lang w:val="bg-BG"/>
        </w:rPr>
        <w:t xml:space="preserve"> </w:t>
      </w:r>
      <w:r>
        <w:t>SDK</w:t>
      </w:r>
      <w:r w:rsidRPr="00867C09">
        <w:rPr>
          <w:lang w:val="bg-BG"/>
        </w:rPr>
        <w:t xml:space="preserve"> </w:t>
      </w:r>
      <w:r w:rsidR="0095383F">
        <w:rPr>
          <w:lang w:val="bg-BG"/>
        </w:rPr>
        <w:t xml:space="preserve">1.5.1 </w:t>
      </w:r>
      <w:r>
        <w:rPr>
          <w:lang w:val="bg-BG"/>
        </w:rPr>
        <w:t xml:space="preserve">е използван за получаване на данни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сензора. </w:t>
      </w:r>
      <w:r w:rsidR="0095383F">
        <w:rPr>
          <w:lang w:val="bg-BG"/>
        </w:rPr>
        <w:t>Заедно</w:t>
      </w:r>
      <w:r w:rsidR="0095383F" w:rsidRPr="00867C09">
        <w:rPr>
          <w:lang w:val="bg-BG"/>
        </w:rPr>
        <w:t xml:space="preserve"> с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SDK</w:t>
      </w:r>
      <w:r w:rsidR="0095383F" w:rsidRPr="00867C09">
        <w:rPr>
          <w:lang w:val="bg-BG"/>
        </w:rPr>
        <w:t xml:space="preserve"> е </w:t>
      </w:r>
      <w:r w:rsidR="0095383F">
        <w:rPr>
          <w:lang w:val="bg-BG"/>
        </w:rPr>
        <w:t xml:space="preserve">използвано също и </w:t>
      </w:r>
      <w:r w:rsidR="0095383F">
        <w:t>Kinect</w:t>
      </w:r>
      <w:r w:rsidR="0095383F" w:rsidRPr="00867C09">
        <w:rPr>
          <w:lang w:val="bg-BG"/>
        </w:rPr>
        <w:t xml:space="preserve"> </w:t>
      </w:r>
      <w:r w:rsidR="0095383F">
        <w:t>Studio</w:t>
      </w:r>
      <w:r w:rsidR="0095383F">
        <w:rPr>
          <w:lang w:val="bg-BG"/>
        </w:rPr>
        <w:t>, к</w:t>
      </w:r>
      <w:r w:rsidR="0095383F">
        <w:t>o</w:t>
      </w:r>
      <w:r w:rsidR="0095383F">
        <w:rPr>
          <w:lang w:val="bg-BG"/>
        </w:rPr>
        <w:t>ето позволява възпроизвеж</w:t>
      </w:r>
      <w:r w:rsidR="00795DD1">
        <w:rPr>
          <w:lang w:val="bg-BG"/>
        </w:rPr>
        <w:t>дането на записи в апликацията.</w:t>
      </w:r>
    </w:p>
    <w:p w:rsidR="00BA7317" w:rsidRDefault="00BA2B83" w:rsidP="000B6F67">
      <w:pPr>
        <w:pStyle w:val="Heading3"/>
        <w:rPr>
          <w:lang w:val="bg-BG"/>
        </w:rPr>
      </w:pPr>
      <w:bookmarkStart w:id="162" w:name="_Toc341223068"/>
      <w:r>
        <w:t>C</w:t>
      </w:r>
      <w:r w:rsidRPr="00904383">
        <w:rPr>
          <w:lang w:val="bg-BG"/>
        </w:rPr>
        <w:t># &amp; .</w:t>
      </w:r>
      <w:r>
        <w:t>NET</w:t>
      </w:r>
      <w:bookmarkEnd w:id="162"/>
    </w:p>
    <w:p w:rsidR="00F1564B" w:rsidRDefault="00F1564B" w:rsidP="00F1564B">
      <w:pPr>
        <w:ind w:left="1080" w:firstLine="360"/>
        <w:rPr>
          <w:lang w:val="bg-BG"/>
        </w:rPr>
      </w:pPr>
      <w:r>
        <w:rPr>
          <w:lang w:val="bg-BG"/>
        </w:rPr>
        <w:t xml:space="preserve">Имплементацията на алгоритъм от този сорт се нуждае от бърз достъп до данни, добре организирани чрез обектно-ориентиран подход на програмиране. ООП също предоставя модуларността и сигурността на имплементацията. </w:t>
      </w:r>
      <w:r w:rsidRPr="00867C09">
        <w:rPr>
          <w:lang w:val="bg-BG"/>
        </w:rPr>
        <w:t>.</w:t>
      </w:r>
      <w:r>
        <w:t>NET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 и </w:t>
      </w:r>
      <w:r>
        <w:t>C</w:t>
      </w:r>
      <w:r w:rsidRPr="00867C09">
        <w:rPr>
          <w:lang w:val="bg-BG"/>
        </w:rPr>
        <w:t xml:space="preserve"># </w:t>
      </w:r>
      <w:r w:rsidR="003A611B">
        <w:rPr>
          <w:lang w:val="bg-BG"/>
        </w:rPr>
        <w:t>предоставят</w:t>
      </w:r>
      <w:r>
        <w:rPr>
          <w:lang w:val="bg-BG"/>
        </w:rPr>
        <w:t xml:space="preserve"> лесен достъп до данните от </w:t>
      </w:r>
      <w:r>
        <w:t>Kinect</w:t>
      </w:r>
      <w:r w:rsidRPr="00867C09">
        <w:rPr>
          <w:lang w:val="bg-BG"/>
        </w:rPr>
        <w:t xml:space="preserve"> </w:t>
      </w:r>
      <w:r>
        <w:rPr>
          <w:lang w:val="bg-BG"/>
        </w:rPr>
        <w:t>сензора</w:t>
      </w:r>
      <w:r w:rsidRPr="00867C09">
        <w:rPr>
          <w:lang w:val="bg-BG"/>
        </w:rPr>
        <w:t>.</w:t>
      </w:r>
    </w:p>
    <w:p w:rsidR="003A2DFA" w:rsidRPr="003A2DFA" w:rsidRDefault="003A2DFA" w:rsidP="003A2DFA">
      <w:pPr>
        <w:pStyle w:val="Heading1"/>
        <w:rPr>
          <w:lang w:val="bg-BG"/>
        </w:rPr>
      </w:pPr>
      <w:bookmarkStart w:id="163" w:name="_Toc341223069"/>
      <w:r>
        <w:rPr>
          <w:lang w:val="bg-BG"/>
        </w:rPr>
        <w:t>Възможни приложения</w:t>
      </w:r>
      <w:bookmarkEnd w:id="163"/>
    </w:p>
    <w:p w:rsidR="006B0F40" w:rsidRDefault="006B0F40" w:rsidP="006B0F40">
      <w:pPr>
        <w:rPr>
          <w:lang w:val="bg-BG"/>
        </w:rPr>
      </w:pPr>
      <w:r>
        <w:rPr>
          <w:lang w:val="bg-BG"/>
        </w:rPr>
        <w:t xml:space="preserve">Прилагането на алгоритъма в реални условия би спомогнало </w:t>
      </w:r>
      <w:r w:rsidR="0044388A">
        <w:rPr>
          <w:lang w:val="bg-BG"/>
        </w:rPr>
        <w:t xml:space="preserve">за </w:t>
      </w:r>
      <w:r>
        <w:rPr>
          <w:lang w:val="bg-BG"/>
        </w:rPr>
        <w:t xml:space="preserve">подобрението на качеството на услугите в широк спектър от сфери. От видеонаблюдение в магазини, където се следи за „съмнителни“ активности – например прибиране на нещо в джоба, видеонаблюдение на паркинги, където се следи как точно се отваря врата – с ключ или по друг начин и т.н. Друго приложение би било интелигентна класификация на филми на база съдържанието им. Особен акцент трябва да се сложи върху системите за наблюдение на пациенти, които могат да следят за най-различни активности – от сигнал за викане на сестра, до </w:t>
      </w:r>
      <w:r w:rsidR="00431202">
        <w:rPr>
          <w:lang w:val="bg-BG"/>
        </w:rPr>
        <w:t>вземане на хапчета, преминаване от стая в стая, степен на активност и т.н.</w:t>
      </w:r>
    </w:p>
    <w:p w:rsidR="00431202" w:rsidRDefault="00431202" w:rsidP="006B0F40">
      <w:pPr>
        <w:rPr>
          <w:lang w:val="bg-BG"/>
        </w:rPr>
      </w:pPr>
      <w:r>
        <w:rPr>
          <w:lang w:val="bg-BG"/>
        </w:rPr>
        <w:t xml:space="preserve">Друго приложение, към което се </w:t>
      </w:r>
      <w:del w:id="164" w:author="Lyubo" w:date="2012-11-13T22:43:00Z">
        <w:r w:rsidDel="00CB57C8">
          <w:rPr>
            <w:lang w:val="bg-BG"/>
          </w:rPr>
          <w:delText xml:space="preserve">стремят </w:delText>
        </w:r>
      </w:del>
      <w:ins w:id="165" w:author="Lyubo" w:date="2012-11-13T22:43:00Z">
        <w:r w:rsidR="00CB57C8">
          <w:rPr>
            <w:lang w:val="bg-BG"/>
          </w:rPr>
          <w:t>стреми голяма част от общността на учените</w:t>
        </w:r>
      </w:ins>
      <w:del w:id="166" w:author="Lyubo" w:date="2012-11-13T22:43:00Z">
        <w:r w:rsidDel="00CB57C8">
          <w:rPr>
            <w:lang w:val="bg-BG"/>
          </w:rPr>
          <w:delText>повечето учени</w:delText>
        </w:r>
      </w:del>
      <w:r>
        <w:rPr>
          <w:lang w:val="bg-BG"/>
        </w:rPr>
        <w:t xml:space="preserve"> в момента, e изграждането на цялостен </w:t>
      </w:r>
      <w:r>
        <w:t>NUI</w:t>
      </w:r>
      <w:r w:rsidRPr="00867C09">
        <w:rPr>
          <w:lang w:val="bg-BG"/>
        </w:rPr>
        <w:t xml:space="preserve"> </w:t>
      </w:r>
      <w:r>
        <w:rPr>
          <w:lang w:val="bg-BG"/>
        </w:rPr>
        <w:t xml:space="preserve">интерфейс или начин за влизане във взаимодействие с компютъра по естествени пътища – не чрез мишка и клавиатура, а чрез говор, действия и </w:t>
      </w:r>
      <w:r w:rsidR="0040398D">
        <w:rPr>
          <w:lang w:val="bg-BG"/>
        </w:rPr>
        <w:t>други</w:t>
      </w:r>
      <w:r>
        <w:rPr>
          <w:lang w:val="bg-BG"/>
        </w:rPr>
        <w:t xml:space="preserve">. Чрез разработения алгоритъм лесно би могло да се разработи </w:t>
      </w:r>
      <w:r w:rsidR="0040398D">
        <w:rPr>
          <w:lang w:val="bg-BG"/>
        </w:rPr>
        <w:t>приложение</w:t>
      </w:r>
      <w:r>
        <w:rPr>
          <w:lang w:val="bg-BG"/>
        </w:rPr>
        <w:t>, ко</w:t>
      </w:r>
      <w:r w:rsidR="0040398D">
        <w:rPr>
          <w:lang w:val="bg-BG"/>
        </w:rPr>
        <w:t>е</w:t>
      </w:r>
      <w:r>
        <w:rPr>
          <w:lang w:val="bg-BG"/>
        </w:rPr>
        <w:t>то бива управляван</w:t>
      </w:r>
      <w:r w:rsidR="0040398D">
        <w:rPr>
          <w:lang w:val="bg-BG"/>
        </w:rPr>
        <w:t>о</w:t>
      </w:r>
      <w:r>
        <w:rPr>
          <w:lang w:val="bg-BG"/>
        </w:rPr>
        <w:t xml:space="preserve"> единствено чрез човешки действия.</w:t>
      </w:r>
    </w:p>
    <w:p w:rsidR="00431202" w:rsidRPr="00431202" w:rsidRDefault="00F549C6" w:rsidP="00F549C6">
      <w:pPr>
        <w:rPr>
          <w:lang w:val="bg-BG"/>
        </w:rPr>
      </w:pPr>
      <w:r>
        <w:rPr>
          <w:lang w:val="bg-BG"/>
        </w:rPr>
        <w:lastRenderedPageBreak/>
        <w:t>Системите за „умни домове“ все повече навлизат в нашето ежедневие. Чрез използването на предложения алгоритъм лесно може да се разширят възможностите им, като по този начин улеснят още повече ползвателите им.</w:t>
      </w:r>
    </w:p>
    <w:p w:rsidR="00551D30" w:rsidRDefault="00551D30" w:rsidP="000B6F67">
      <w:pPr>
        <w:pStyle w:val="Heading1"/>
        <w:rPr>
          <w:ins w:id="167" w:author="Lyubo" w:date="2012-11-18T18:03:00Z"/>
          <w:lang w:val="bg-BG"/>
        </w:rPr>
      </w:pPr>
      <w:bookmarkStart w:id="168" w:name="_Ref341025339"/>
      <w:bookmarkStart w:id="169" w:name="_Toc341223070"/>
      <w:bookmarkStart w:id="170" w:name="_Ref341289950"/>
      <w:ins w:id="171" w:author="Lyubo" w:date="2012-11-18T18:03:00Z">
        <w:r>
          <w:rPr>
            <w:lang w:val="bg-BG"/>
          </w:rPr>
          <w:t>Допълнителни имплементации</w:t>
        </w:r>
      </w:ins>
      <w:bookmarkEnd w:id="168"/>
      <w:ins w:id="172" w:author="Lyubo" w:date="2012-11-18T18:07:00Z">
        <w:r w:rsidR="00C33AA2">
          <w:rPr>
            <w:lang w:val="bg-BG"/>
          </w:rPr>
          <w:t xml:space="preserve"> и тестове</w:t>
        </w:r>
      </w:ins>
      <w:bookmarkEnd w:id="169"/>
      <w:bookmarkEnd w:id="170"/>
    </w:p>
    <w:p w:rsidR="00C33AA2" w:rsidRPr="00C33AA2" w:rsidRDefault="00C33AA2">
      <w:pPr>
        <w:pStyle w:val="Heading2"/>
        <w:rPr>
          <w:ins w:id="173" w:author="Lyubo" w:date="2012-11-18T18:15:00Z"/>
          <w:lang w:val="bg-BG"/>
          <w:rPrChange w:id="174" w:author="Lyubo" w:date="2012-11-18T18:15:00Z">
            <w:rPr>
              <w:ins w:id="175" w:author="Lyubo" w:date="2012-11-18T18:15:00Z"/>
              <w:b w:val="0"/>
              <w:bCs w:val="0"/>
              <w:color w:val="4F81BD" w:themeColor="accent1"/>
              <w:sz w:val="26"/>
              <w:szCs w:val="26"/>
            </w:rPr>
          </w:rPrChange>
        </w:rPr>
        <w:pPrChange w:id="176" w:author="Lyubo" w:date="2012-11-18T18:15:00Z">
          <w:pPr>
            <w:pStyle w:val="Heading1"/>
          </w:pPr>
        </w:pPrChange>
      </w:pPr>
      <w:bookmarkStart w:id="177" w:name="_Toc341223071"/>
      <w:ins w:id="178" w:author="Lyubo" w:date="2012-11-18T18:15:00Z">
        <w:r w:rsidRPr="00C33AA2">
          <w:t>Minimal</w:t>
        </w:r>
        <w:r w:rsidRPr="00C33AA2">
          <w:rPr>
            <w:lang w:val="bg-BG"/>
            <w:rPrChange w:id="179" w:author="Lyubo" w:date="2012-11-18T18:15:00Z">
              <w:rPr/>
            </w:rPrChange>
          </w:rPr>
          <w:t xml:space="preserve"> </w:t>
        </w:r>
        <w:r w:rsidRPr="00C33AA2">
          <w:t>Variance</w:t>
        </w:r>
        <w:r w:rsidRPr="00C33AA2">
          <w:rPr>
            <w:lang w:val="bg-BG"/>
            <w:rPrChange w:id="180" w:author="Lyubo" w:date="2012-11-18T18:15:00Z">
              <w:rPr/>
            </w:rPrChange>
          </w:rPr>
          <w:t xml:space="preserve"> </w:t>
        </w:r>
        <w:r w:rsidRPr="00C33AA2">
          <w:t>Matching</w:t>
        </w:r>
        <w:r w:rsidRPr="00C33AA2">
          <w:rPr>
            <w:lang w:val="bg-BG"/>
            <w:rPrChange w:id="181" w:author="Lyubo" w:date="2012-11-18T18:15:00Z">
              <w:rPr>
                <w:b w:val="0"/>
                <w:bCs w:val="0"/>
              </w:rPr>
            </w:rPrChange>
          </w:rPr>
          <w:t xml:space="preserve"> (</w:t>
        </w:r>
        <w:r>
          <w:t>MVM</w:t>
        </w:r>
        <w:r w:rsidRPr="00C33AA2">
          <w:rPr>
            <w:lang w:val="bg-BG"/>
            <w:rPrChange w:id="182" w:author="Lyubo" w:date="2012-11-18T18:15:00Z">
              <w:rPr>
                <w:b w:val="0"/>
                <w:bCs w:val="0"/>
              </w:rPr>
            </w:rPrChange>
          </w:rPr>
          <w:t>)</w:t>
        </w:r>
        <w:bookmarkEnd w:id="177"/>
      </w:ins>
    </w:p>
    <w:p w:rsidR="00551D30" w:rsidRDefault="00C33AA2">
      <w:pPr>
        <w:rPr>
          <w:ins w:id="183" w:author="Lyubo" w:date="2012-11-21T19:54:00Z"/>
          <w:lang w:val="bg-BG"/>
        </w:rPr>
        <w:pPrChange w:id="184" w:author="Lyubo" w:date="2012-11-18T18:03:00Z">
          <w:pPr>
            <w:pStyle w:val="Heading1"/>
          </w:pPr>
        </w:pPrChange>
      </w:pPr>
      <w:ins w:id="185" w:author="Lyubo" w:date="2012-11-18T18:13:00Z">
        <w:r>
          <w:rPr>
            <w:lang w:val="bg-BG"/>
          </w:rPr>
          <w:t xml:space="preserve">В изследването на учени от </w:t>
        </w:r>
        <w:r>
          <w:t>Temple</w:t>
        </w:r>
        <w:r w:rsidRPr="00C33AA2">
          <w:rPr>
            <w:lang w:val="bg-BG"/>
          </w:rPr>
          <w:t xml:space="preserve"> u</w:t>
        </w:r>
        <w:r>
          <w:rPr>
            <w:lang w:val="bg-BG"/>
          </w:rPr>
          <w:t>niversity, Филаделфия</w:t>
        </w:r>
      </w:ins>
      <w:ins w:id="186" w:author="Lyubo" w:date="2012-11-18T18:14:00Z">
        <w:r>
          <w:rPr>
            <w:lang w:val="bg-BG"/>
          </w:rPr>
          <w:t xml:space="preserve"> </w:t>
        </w:r>
      </w:ins>
      <w:ins w:id="187" w:author="Lyubo" w:date="2012-11-18T18:13:00Z">
        <w:r>
          <w:rPr>
            <w:lang w:val="bg-BG"/>
          </w:rPr>
          <w:t>е пре</w:t>
        </w:r>
      </w:ins>
      <w:ins w:id="188" w:author="Lyubo" w:date="2012-11-18T18:14:00Z">
        <w:r>
          <w:rPr>
            <w:lang w:val="bg-BG"/>
          </w:rPr>
          <w:t>дложен подход</w:t>
        </w:r>
      </w:ins>
      <w:ins w:id="189" w:author="Lyubo" w:date="2012-11-18T18:15:00Z">
        <w:r w:rsidRPr="00C33AA2">
          <w:rPr>
            <w:lang w:val="bg-BG"/>
            <w:rPrChange w:id="190" w:author="Lyubo" w:date="2012-11-18T18:15:00Z">
              <w:rPr/>
            </w:rPrChange>
          </w:rPr>
          <w:t xml:space="preserve"> </w:t>
        </w:r>
        <w:r>
          <w:rPr>
            <w:lang w:val="bg-BG"/>
          </w:rPr>
          <w:t xml:space="preserve">за намиране на разлика между </w:t>
        </w:r>
      </w:ins>
      <w:ins w:id="191" w:author="Lyubo" w:date="2012-11-18T18:16:00Z">
        <w:r w:rsidR="00EA7A9F">
          <w:rPr>
            <w:lang w:val="bg-BG"/>
          </w:rPr>
          <w:t xml:space="preserve">две </w:t>
        </w:r>
      </w:ins>
      <w:ins w:id="192" w:author="Lyubo" w:date="2012-11-18T18:17:00Z">
        <w:r w:rsidR="00EA7A9F">
          <w:rPr>
            <w:lang w:val="bg-BG"/>
          </w:rPr>
          <w:t>различни по дължина редиц</w:t>
        </w:r>
      </w:ins>
      <w:ins w:id="193" w:author="Lyubo" w:date="2012-11-18T18:25:00Z">
        <w:r w:rsidR="00EA7A9F">
          <w:rPr>
            <w:lang w:val="bg-BG"/>
          </w:rPr>
          <w:t>и</w:t>
        </w:r>
      </w:ins>
      <w:ins w:id="194" w:author="Lyubo" w:date="2012-11-18T18:26:00Z">
        <w:r w:rsidR="00EA7A9F">
          <w:rPr>
            <w:lang w:val="bg-BG"/>
          </w:rPr>
          <w:t xml:space="preserve">. </w:t>
        </w:r>
      </w:ins>
    </w:p>
    <w:p w:rsidR="007C4124" w:rsidRPr="00F615A8" w:rsidRDefault="007C4124" w:rsidP="007C4124">
      <w:pPr>
        <w:spacing w:after="200" w:line="276" w:lineRule="auto"/>
        <w:ind w:left="720"/>
        <w:contextualSpacing w:val="0"/>
        <w:jc w:val="left"/>
        <w:rPr>
          <w:ins w:id="195" w:author="Lyubo" w:date="2012-11-21T19:54:00Z"/>
          <w:rStyle w:val="SubtleEmphasis"/>
        </w:rPr>
      </w:pPr>
      <w:proofErr w:type="spellStart"/>
      <w:ins w:id="196" w:author="Lyubo" w:date="2012-11-21T19:54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</w:t>
        </w:r>
        <w:r w:rsidRPr="00F615A8">
          <w:rPr>
            <w:rStyle w:val="SubtleEmphasis"/>
          </w:rPr>
          <w:t>:</w:t>
        </w:r>
      </w:ins>
    </w:p>
    <w:p w:rsidR="007C4124" w:rsidRDefault="007C4124">
      <w:pPr>
        <w:rPr>
          <w:ins w:id="197" w:author="Lyubo" w:date="2012-11-21T19:50:00Z"/>
          <w:lang w:val="bg-BG"/>
        </w:rPr>
        <w:pPrChange w:id="198" w:author="Lyubo" w:date="2012-11-18T18:03:00Z">
          <w:pPr>
            <w:pStyle w:val="Heading1"/>
          </w:pPr>
        </w:pPrChange>
      </w:pPr>
    </w:p>
    <w:p w:rsidR="007C4124" w:rsidRPr="00EA7A9F" w:rsidRDefault="007C4124" w:rsidP="007C4124">
      <w:pPr>
        <w:jc w:val="center"/>
        <w:rPr>
          <w:ins w:id="199" w:author="Lyubo" w:date="2012-11-18T18:17:00Z"/>
          <w:lang w:val="bg-BG"/>
        </w:rPr>
        <w:pPrChange w:id="200" w:author="Lyubo" w:date="2012-11-21T19:54:00Z">
          <w:pPr>
            <w:pStyle w:val="Heading1"/>
          </w:pPr>
        </w:pPrChange>
      </w:pPr>
      <w:ins w:id="201" w:author="Lyubo" w:date="2012-11-21T19:52:00Z">
        <w:r>
          <w:rPr>
            <w:noProof/>
          </w:rPr>
          <w:drawing>
            <wp:inline distT="0" distB="0" distL="0" distR="0">
              <wp:extent cx="3457575" cy="1914525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5757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A7A9F" w:rsidRPr="00A73D5E" w:rsidRDefault="00EA7A9F">
      <w:pPr>
        <w:rPr>
          <w:ins w:id="202" w:author="Lyubo" w:date="2012-11-18T18:21:00Z"/>
          <w:lang w:val="bg-BG"/>
        </w:rPr>
        <w:pPrChange w:id="203" w:author="Lyubo" w:date="2012-11-18T18:03:00Z">
          <w:pPr>
            <w:pStyle w:val="Heading1"/>
          </w:pPr>
        </w:pPrChange>
      </w:pPr>
      <w:ins w:id="204" w:author="Lyubo" w:date="2012-11-18T18:17:00Z">
        <w:r>
          <w:rPr>
            <w:lang w:val="bg-BG"/>
          </w:rPr>
          <w:t xml:space="preserve">Подходър разчита на генерирането на </w:t>
        </w:r>
      </w:ins>
      <w:ins w:id="205" w:author="Lyubo" w:date="2012-11-18T18:18:00Z">
        <w:r>
          <w:rPr>
            <w:lang w:val="bg-BG"/>
          </w:rPr>
          <w:t>матрица на разликата на всеки два елемента от двете редици</w:t>
        </w:r>
      </w:ins>
      <w:ins w:id="206" w:author="Lyubo" w:date="2012-11-18T18:19:00Z">
        <w:r>
          <w:rPr>
            <w:lang w:val="bg-BG"/>
          </w:rPr>
          <w:t xml:space="preserve">, </w:t>
        </w:r>
      </w:ins>
      <w:ins w:id="207" w:author="Lyubo" w:date="2012-11-18T18:20:00Z">
        <w:r>
          <w:rPr>
            <w:lang w:val="bg-BG"/>
          </w:rPr>
          <w:t xml:space="preserve">като в по-късното сравнение на редиците се взема предвид и възможността от появата на малки разлики или </w:t>
        </w:r>
      </w:ins>
      <w:ins w:id="208" w:author="Lyubo" w:date="2012-11-18T18:21:00Z">
        <w:r>
          <w:rPr>
            <w:lang w:val="bg-BG"/>
          </w:rPr>
          <w:t xml:space="preserve">шум </w:t>
        </w:r>
      </w:ins>
      <w:ins w:id="209" w:author="Lyubo" w:date="2012-11-18T18:20:00Z">
        <w:r w:rsidRPr="00EA7A9F">
          <w:rPr>
            <w:lang w:val="bg-BG"/>
            <w:rPrChange w:id="210" w:author="Lyubo" w:date="2012-11-18T18:20:00Z">
              <w:rPr/>
            </w:rPrChange>
          </w:rPr>
          <w:t>(</w:t>
        </w:r>
        <w:proofErr w:type="spellStart"/>
        <w:r>
          <w:t>guassian</w:t>
        </w:r>
        <w:proofErr w:type="spellEnd"/>
        <w:r w:rsidRPr="00EA7A9F">
          <w:rPr>
            <w:lang w:val="bg-BG"/>
            <w:rPrChange w:id="211" w:author="Lyubo" w:date="2012-11-18T18:20:00Z">
              <w:rPr/>
            </w:rPrChange>
          </w:rPr>
          <w:t xml:space="preserve"> </w:t>
        </w:r>
        <w:r>
          <w:t>noise</w:t>
        </w:r>
      </w:ins>
      <w:ins w:id="212" w:author="Lyubo" w:date="2012-11-18T18:21:00Z">
        <w:r>
          <w:rPr>
            <w:lang w:val="bg-BG"/>
          </w:rPr>
          <w:t>).</w:t>
        </w:r>
      </w:ins>
      <w:ins w:id="213" w:author="Lyubo" w:date="2012-11-18T18:31:00Z">
        <w:r w:rsidR="00A73D5E" w:rsidRPr="00A73D5E">
          <w:rPr>
            <w:lang w:val="bg-BG"/>
            <w:rPrChange w:id="214" w:author="Lyubo" w:date="2012-11-18T18:31:00Z">
              <w:rPr>
                <w:b w:val="0"/>
                <w:bCs w:val="0"/>
              </w:rPr>
            </w:rPrChange>
          </w:rPr>
          <w:t xml:space="preserve"> </w:t>
        </w:r>
        <w:r w:rsidR="00A73D5E">
          <w:rPr>
            <w:lang w:val="bg-BG"/>
          </w:rPr>
          <w:t>По-късно</w:t>
        </w:r>
      </w:ins>
      <w:ins w:id="215" w:author="Lyubo" w:date="2012-11-18T18:32:00Z">
        <w:r w:rsidR="00A73D5E">
          <w:rPr>
            <w:lang w:val="bg-BG"/>
          </w:rPr>
          <w:t>,</w:t>
        </w:r>
      </w:ins>
      <w:ins w:id="216" w:author="Lyubo" w:date="2012-11-18T18:31:00Z">
        <w:r w:rsidR="00A73D5E">
          <w:rPr>
            <w:lang w:val="bg-BG"/>
          </w:rPr>
          <w:t xml:space="preserve"> на база на генерираната матрица</w:t>
        </w:r>
      </w:ins>
      <w:ins w:id="217" w:author="Lyubo" w:date="2012-11-18T18:32:00Z">
        <w:r w:rsidR="00A73D5E">
          <w:rPr>
            <w:lang w:val="bg-BG"/>
          </w:rPr>
          <w:t xml:space="preserve"> на разликите</w:t>
        </w:r>
      </w:ins>
      <w:ins w:id="218" w:author="Lyubo" w:date="2012-11-21T19:54:00Z">
        <w:r w:rsidR="00E62A5D">
          <w:rPr>
            <w:lang w:val="bg-BG"/>
          </w:rPr>
          <w:t xml:space="preserve"> и няколко условия</w:t>
        </w:r>
      </w:ins>
      <w:ins w:id="219" w:author="Lyubo" w:date="2012-11-18T18:31:00Z">
        <w:r w:rsidR="00A73D5E">
          <w:rPr>
            <w:lang w:val="bg-BG"/>
          </w:rPr>
          <w:t>, бива построенен асинхронен цикличен граф</w:t>
        </w:r>
      </w:ins>
      <w:ins w:id="220" w:author="Lyubo" w:date="2012-11-18T18:32:00Z">
        <w:r w:rsidR="00A73D5E">
          <w:rPr>
            <w:lang w:val="bg-BG"/>
          </w:rPr>
          <w:t>, в който</w:t>
        </w:r>
      </w:ins>
      <w:ins w:id="221" w:author="Lyubo" w:date="2012-11-21T19:55:00Z">
        <w:r w:rsidR="00E62A5D">
          <w:rPr>
            <w:lang w:val="bg-BG"/>
          </w:rPr>
          <w:t>,</w:t>
        </w:r>
      </w:ins>
      <w:ins w:id="222" w:author="Lyubo" w:date="2012-11-18T18:32:00Z">
        <w:r w:rsidR="00A73D5E">
          <w:rPr>
            <w:lang w:val="bg-BG"/>
          </w:rPr>
          <w:t xml:space="preserve"> в последствие се прилага алгоритъм за намиране на най-кратък път</w:t>
        </w:r>
      </w:ins>
      <w:ins w:id="223" w:author="Lyubo" w:date="2012-11-18T18:33:00Z">
        <w:r w:rsidR="00A73D5E">
          <w:rPr>
            <w:lang w:val="bg-BG"/>
          </w:rPr>
          <w:t>, който дава еднозначно разликата между двете редици.</w:t>
        </w:r>
      </w:ins>
    </w:p>
    <w:p w:rsidR="00EA7A9F" w:rsidRDefault="00EA7A9F">
      <w:pPr>
        <w:rPr>
          <w:ins w:id="224" w:author="Lyubo" w:date="2012-11-18T18:22:00Z"/>
          <w:lang w:val="bg-BG"/>
        </w:rPr>
        <w:pPrChange w:id="225" w:author="Lyubo" w:date="2012-11-18T18:03:00Z">
          <w:pPr>
            <w:pStyle w:val="Heading1"/>
          </w:pPr>
        </w:pPrChange>
      </w:pPr>
      <w:ins w:id="226" w:author="Lyubo" w:date="2012-11-18T18:21:00Z">
        <w:r>
          <w:rPr>
            <w:lang w:val="bg-BG"/>
          </w:rPr>
          <w:t>В изследването е предложен и подходящ метод за намиране на нужното скалиране</w:t>
        </w:r>
      </w:ins>
      <w:ins w:id="227" w:author="Lyubo" w:date="2012-11-18T18:22:00Z">
        <w:r>
          <w:rPr>
            <w:lang w:val="bg-BG"/>
          </w:rPr>
          <w:t xml:space="preserve"> и изместване на едната редица спрямо другата, за оптимални резултати.</w:t>
        </w:r>
      </w:ins>
    </w:p>
    <w:p w:rsidR="00EA7A9F" w:rsidRDefault="00EA7A9F">
      <w:pPr>
        <w:rPr>
          <w:ins w:id="228" w:author="Lyubo" w:date="2012-11-18T18:28:00Z"/>
          <w:lang w:val="bg-BG"/>
        </w:rPr>
        <w:pPrChange w:id="229" w:author="Lyubo" w:date="2012-11-18T18:27:00Z">
          <w:pPr>
            <w:pStyle w:val="Heading1"/>
          </w:pPr>
        </w:pPrChange>
      </w:pPr>
      <w:ins w:id="230" w:author="Lyubo" w:date="2012-11-18T18:23:00Z">
        <w:r>
          <w:rPr>
            <w:lang w:val="bg-BG"/>
          </w:rPr>
          <w:t xml:space="preserve">Поради многото мнения в обществото на учените, че този алгоритъм би могъл да </w:t>
        </w:r>
      </w:ins>
      <w:ins w:id="231" w:author="Lyubo" w:date="2012-11-18T18:25:00Z">
        <w:r>
          <w:rPr>
            <w:lang w:val="bg-BG"/>
          </w:rPr>
          <w:t>даде по-добри резултати в конте</w:t>
        </w:r>
        <w:r w:rsidR="00463B92">
          <w:rPr>
            <w:lang w:val="bg-BG"/>
          </w:rPr>
          <w:t>кста на настоящата разработка</w:t>
        </w:r>
      </w:ins>
      <w:ins w:id="232" w:author="Lyubo" w:date="2012-11-21T19:34:00Z">
        <w:r w:rsidR="003D1506">
          <w:rPr>
            <w:lang w:val="bg-BG"/>
          </w:rPr>
          <w:t xml:space="preserve"> и в</w:t>
        </w:r>
      </w:ins>
      <w:ins w:id="233" w:author="Lyubo" w:date="2012-11-18T18:27:00Z">
        <w:r w:rsidR="00463B92">
          <w:rPr>
            <w:lang w:val="bg-BG"/>
          </w:rPr>
          <w:t xml:space="preserve">ъпреки факта, че </w:t>
        </w:r>
        <w:r w:rsidR="00463B92">
          <w:t>MVM</w:t>
        </w:r>
        <w:r w:rsidR="00463B92" w:rsidRPr="00463B92">
          <w:rPr>
            <w:lang w:val="bg-BG"/>
            <w:rPrChange w:id="234" w:author="Lyubo" w:date="2012-11-18T18:27:00Z">
              <w:rPr/>
            </w:rPrChange>
          </w:rPr>
          <w:t xml:space="preserve"> допуска пропускането на елементи от еднат</w:t>
        </w:r>
        <w:r w:rsidR="003D1506" w:rsidRPr="003D1506">
          <w:rPr>
            <w:lang w:val="bg-BG"/>
          </w:rPr>
          <w:t>а редиц</w:t>
        </w:r>
      </w:ins>
      <w:ins w:id="235" w:author="Lyubo" w:date="2012-11-21T19:35:00Z">
        <w:r w:rsidR="003D1506">
          <w:rPr>
            <w:lang w:val="bg-BG"/>
          </w:rPr>
          <w:t>и при сравняването ѝ с другата</w:t>
        </w:r>
      </w:ins>
      <w:ins w:id="236" w:author="Lyubo" w:date="2012-11-18T18:27:00Z">
        <w:r w:rsidR="00463B92" w:rsidRPr="00463B92">
          <w:rPr>
            <w:lang w:val="bg-BG"/>
            <w:rPrChange w:id="237" w:author="Lyubo" w:date="2012-11-18T18:27:00Z">
              <w:rPr/>
            </w:rPrChange>
          </w:rPr>
          <w:t>, т</w:t>
        </w:r>
      </w:ins>
      <w:ins w:id="238" w:author="Lyubo" w:date="2012-11-18T18:25:00Z">
        <w:r>
          <w:rPr>
            <w:lang w:val="bg-BG"/>
          </w:rPr>
          <w:t>ой бе имплементиран и</w:t>
        </w:r>
      </w:ins>
      <w:ins w:id="239" w:author="Lyubo" w:date="2012-11-21T19:35:00Z">
        <w:r w:rsidR="003D1506">
          <w:rPr>
            <w:lang w:val="bg-BG"/>
          </w:rPr>
          <w:t xml:space="preserve"> в момента е в процес на</w:t>
        </w:r>
      </w:ins>
      <w:ins w:id="240" w:author="Lyubo" w:date="2012-11-18T18:25:00Z">
        <w:r>
          <w:rPr>
            <w:lang w:val="bg-BG"/>
          </w:rPr>
          <w:t xml:space="preserve"> тестван</w:t>
        </w:r>
      </w:ins>
      <w:ins w:id="241" w:author="Lyubo" w:date="2012-11-21T19:35:00Z">
        <w:r w:rsidR="003D1506">
          <w:rPr>
            <w:lang w:val="bg-BG"/>
          </w:rPr>
          <w:t xml:space="preserve">е. </w:t>
        </w:r>
      </w:ins>
    </w:p>
    <w:p w:rsidR="00551D30" w:rsidRDefault="00E62A5D">
      <w:pPr>
        <w:pStyle w:val="Heading2"/>
        <w:rPr>
          <w:ins w:id="242" w:author="Lyubo" w:date="2012-11-21T19:56:00Z"/>
          <w:lang w:val="bg-BG"/>
        </w:rPr>
        <w:pPrChange w:id="243" w:author="Lyubo" w:date="2012-11-18T18:05:00Z">
          <w:pPr>
            <w:pStyle w:val="Heading1"/>
          </w:pPr>
        </w:pPrChange>
      </w:pPr>
      <w:ins w:id="244" w:author="Lyubo" w:date="2012-11-21T19:56:00Z">
        <w:r>
          <w:rPr>
            <w:lang w:val="bg-BG"/>
          </w:rPr>
          <w:t xml:space="preserve">Еластично сравняване на </w:t>
        </w:r>
      </w:ins>
      <w:ins w:id="245" w:author="Lyubo" w:date="2012-11-21T19:57:00Z">
        <w:r>
          <w:rPr>
            <w:lang w:val="bg-BG"/>
          </w:rPr>
          <w:t>движения</w:t>
        </w:r>
      </w:ins>
    </w:p>
    <w:p w:rsidR="00E62A5D" w:rsidRDefault="00E62A5D" w:rsidP="00E62A5D">
      <w:pPr>
        <w:rPr>
          <w:ins w:id="246" w:author="Lyubo" w:date="2012-11-21T20:21:00Z"/>
          <w:lang w:val="bg-BG"/>
        </w:rPr>
        <w:pPrChange w:id="247" w:author="Lyubo" w:date="2012-11-21T19:56:00Z">
          <w:pPr>
            <w:pStyle w:val="Heading1"/>
          </w:pPr>
        </w:pPrChange>
      </w:pPr>
      <w:ins w:id="248" w:author="Lyubo" w:date="2012-11-21T19:56:00Z">
        <w:r>
          <w:rPr>
            <w:lang w:val="bg-BG"/>
          </w:rPr>
          <w:t xml:space="preserve">Еластичното сравняване на </w:t>
        </w:r>
      </w:ins>
      <w:ins w:id="249" w:author="Lyubo" w:date="2012-11-21T19:57:00Z">
        <w:r>
          <w:rPr>
            <w:lang w:val="bg-BG"/>
          </w:rPr>
          <w:t>движения</w:t>
        </w:r>
      </w:ins>
      <w:ins w:id="250" w:author="Lyubo" w:date="2012-11-21T19:56:00Z">
        <w:r>
          <w:rPr>
            <w:lang w:val="bg-BG"/>
          </w:rPr>
          <w:t xml:space="preserve"> е подход, предложен от автора, който предстои да бъде тестван. В основата му седи хипотезата, че </w:t>
        </w:r>
      </w:ins>
      <w:ins w:id="251" w:author="Lyubo" w:date="2012-11-21T19:57:00Z">
        <w:r>
          <w:rPr>
            <w:lang w:val="bg-BG"/>
          </w:rPr>
          <w:t>двете движения, които трябва да бъдат сравнени, започват с началото на движението и свършват точно с края му</w:t>
        </w:r>
      </w:ins>
      <w:ins w:id="252" w:author="Lyubo" w:date="2012-11-21T20:03:00Z">
        <w:r w:rsidR="00DA5DBC">
          <w:rPr>
            <w:lang w:val="bg-BG"/>
          </w:rPr>
          <w:t>, поради което ще можем да сравним движения, извършени с различна скорост</w:t>
        </w:r>
      </w:ins>
      <w:ins w:id="253" w:author="Lyubo" w:date="2012-11-21T20:19:00Z">
        <w:r w:rsidR="00B830CB">
          <w:rPr>
            <w:lang w:val="bg-BG"/>
          </w:rPr>
          <w:t xml:space="preserve">. </w:t>
        </w:r>
      </w:ins>
    </w:p>
    <w:p w:rsidR="00B830CB" w:rsidRPr="00B830CB" w:rsidRDefault="00B830CB" w:rsidP="00B830CB">
      <w:pPr>
        <w:spacing w:after="200" w:line="276" w:lineRule="auto"/>
        <w:ind w:left="720"/>
        <w:contextualSpacing w:val="0"/>
        <w:jc w:val="left"/>
        <w:rPr>
          <w:ins w:id="254" w:author="Lyubo" w:date="2012-11-21T20:21:00Z"/>
          <w:rStyle w:val="SubtleEmphasis"/>
          <w:lang w:val="bg-BG"/>
          <w:rPrChange w:id="255" w:author="Lyubo" w:date="2012-11-21T20:21:00Z">
            <w:rPr>
              <w:ins w:id="256" w:author="Lyubo" w:date="2012-11-21T20:21:00Z"/>
              <w:rStyle w:val="SubtleEmphasis"/>
            </w:rPr>
          </w:rPrChange>
        </w:rPr>
      </w:pPr>
      <w:proofErr w:type="spellStart"/>
      <w:ins w:id="257" w:author="Lyubo" w:date="2012-11-21T20:21:00Z">
        <w:r w:rsidRPr="00F615A8">
          <w:rPr>
            <w:rStyle w:val="SubtleEmphasis"/>
          </w:rPr>
          <w:t>Фигура</w:t>
        </w:r>
        <w:proofErr w:type="spellEnd"/>
        <w:r w:rsidRPr="00F615A8">
          <w:rPr>
            <w:rStyle w:val="SubtleEmphasis"/>
          </w:rPr>
          <w:t xml:space="preserve"> </w:t>
        </w:r>
        <w:r>
          <w:rPr>
            <w:rStyle w:val="SubtleEmphasis"/>
            <w:lang w:val="bg-BG"/>
          </w:rPr>
          <w:t>4</w:t>
        </w:r>
        <w:r>
          <w:rPr>
            <w:rStyle w:val="SubtleEmphasis"/>
            <w:lang w:val="bg-BG"/>
          </w:rPr>
          <w:t>:</w:t>
        </w:r>
      </w:ins>
    </w:p>
    <w:p w:rsidR="00B830CB" w:rsidRPr="00DA5DBC" w:rsidRDefault="00B830CB" w:rsidP="00B830CB">
      <w:pPr>
        <w:jc w:val="center"/>
        <w:rPr>
          <w:ins w:id="258" w:author="Lyubo" w:date="2012-11-21T19:57:00Z"/>
          <w:lang w:val="bg-BG"/>
        </w:rPr>
        <w:pPrChange w:id="259" w:author="Lyubo" w:date="2012-11-21T20:20:00Z">
          <w:pPr>
            <w:pStyle w:val="Heading1"/>
          </w:pPr>
        </w:pPrChange>
      </w:pPr>
      <w:ins w:id="260" w:author="Lyubo" w:date="2012-11-21T20:20:00Z">
        <w:r>
          <w:rPr>
            <w:noProof/>
          </w:rPr>
          <w:lastRenderedPageBreak/>
          <w:drawing>
            <wp:inline distT="0" distB="0" distL="0" distR="0" wp14:anchorId="5EF18BCC" wp14:editId="738CFC54">
              <wp:extent cx="3809524" cy="2349207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lastic actions comparison.png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9524" cy="23492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830CB" w:rsidRPr="00DD7337" w:rsidRDefault="00DA5DBC" w:rsidP="00E62A5D">
      <w:pPr>
        <w:rPr>
          <w:ins w:id="261" w:author="Lyubo" w:date="2012-11-21T20:27:00Z"/>
          <w:lang w:val="bg-BG"/>
        </w:rPr>
        <w:pPrChange w:id="262" w:author="Lyubo" w:date="2012-11-21T19:56:00Z">
          <w:pPr>
            <w:pStyle w:val="Heading1"/>
          </w:pPr>
        </w:pPrChange>
      </w:pPr>
      <w:ins w:id="263" w:author="Lyubo" w:date="2012-11-21T20:01:00Z">
        <w:r>
          <w:rPr>
            <w:lang w:val="bg-BG"/>
          </w:rPr>
          <w:t xml:space="preserve">Нека означим двете движения с </w:t>
        </w:r>
        <w:r w:rsidRPr="00DD7337">
          <w:rPr>
            <w:b/>
            <w:i/>
            <w:rPrChange w:id="264" w:author="Lyubo" w:date="2012-11-21T20:32:00Z">
              <w:rPr/>
            </w:rPrChange>
          </w:rPr>
          <w:t>A</w:t>
        </w:r>
        <w:r w:rsidRPr="00DA5DBC">
          <w:rPr>
            <w:lang w:val="bg-BG"/>
            <w:rPrChange w:id="265" w:author="Lyubo" w:date="2012-11-21T20:01:00Z">
              <w:rPr/>
            </w:rPrChange>
          </w:rPr>
          <w:t xml:space="preserve"> </w:t>
        </w:r>
        <w:r>
          <w:rPr>
            <w:lang w:val="bg-BG"/>
          </w:rPr>
          <w:t xml:space="preserve">и </w:t>
        </w:r>
        <w:r w:rsidRPr="00DD7337">
          <w:rPr>
            <w:b/>
            <w:i/>
            <w:rPrChange w:id="266" w:author="Lyubo" w:date="2012-11-21T20:32:00Z">
              <w:rPr/>
            </w:rPrChange>
          </w:rPr>
          <w:t>B</w:t>
        </w:r>
        <w:r w:rsidRPr="00DA5DBC">
          <w:rPr>
            <w:lang w:val="bg-BG"/>
            <w:rPrChange w:id="267" w:author="Lyubo" w:date="2012-11-21T20:01:00Z">
              <w:rPr>
                <w:lang w:val="de-AT"/>
              </w:rPr>
            </w:rPrChange>
          </w:rPr>
          <w:t xml:space="preserve">, </w:t>
        </w:r>
        <w:r>
          <w:rPr>
            <w:lang w:val="bg-BG"/>
          </w:rPr>
          <w:t xml:space="preserve">които са дълги сътветно </w:t>
        </w:r>
        <w:r w:rsidRPr="00DD7337">
          <w:rPr>
            <w:b/>
            <w:i/>
            <w:lang w:val="de-AT"/>
            <w:rPrChange w:id="268" w:author="Lyubo" w:date="2012-11-21T20:31:00Z">
              <w:rPr>
                <w:lang w:val="de-AT"/>
              </w:rPr>
            </w:rPrChange>
          </w:rPr>
          <w:t>m</w:t>
        </w:r>
        <w:r>
          <w:rPr>
            <w:lang w:val="bg-BG"/>
          </w:rPr>
          <w:t xml:space="preserve"> и </w:t>
        </w:r>
        <w:r w:rsidRPr="00DD7337">
          <w:rPr>
            <w:b/>
            <w:i/>
            <w:lang w:val="de-AT"/>
            <w:rPrChange w:id="269" w:author="Lyubo" w:date="2012-11-21T20:31:00Z">
              <w:rPr>
                <w:lang w:val="de-AT"/>
              </w:rPr>
            </w:rPrChange>
          </w:rPr>
          <w:t>n</w:t>
        </w:r>
        <w:r>
          <w:rPr>
            <w:lang w:val="bg-BG"/>
          </w:rPr>
          <w:t xml:space="preserve"> кадъра</w:t>
        </w:r>
      </w:ins>
      <w:ins w:id="270" w:author="Lyubo" w:date="2012-11-21T20:02:00Z">
        <w:r>
          <w:rPr>
            <w:lang w:val="bg-BG"/>
          </w:rPr>
          <w:t xml:space="preserve">, където </w:t>
        </w:r>
        <w:r>
          <w:t>m</w:t>
        </w:r>
        <w:r w:rsidRPr="00DA5DBC">
          <w:rPr>
            <w:lang w:val="bg-BG"/>
            <w:rPrChange w:id="271" w:author="Lyubo" w:date="2012-11-21T20:02:00Z">
              <w:rPr/>
            </w:rPrChange>
          </w:rPr>
          <w:t xml:space="preserve"> &gt; </w:t>
        </w:r>
        <w:r>
          <w:t>n</w:t>
        </w:r>
      </w:ins>
      <w:ins w:id="272" w:author="Lyubo" w:date="2012-11-21T20:01:00Z">
        <w:r w:rsidRPr="00DA5DBC">
          <w:rPr>
            <w:lang w:val="bg-BG"/>
            <w:rPrChange w:id="273" w:author="Lyubo" w:date="2012-11-21T20:01:00Z">
              <w:rPr/>
            </w:rPrChange>
          </w:rPr>
          <w:t xml:space="preserve">. </w:t>
        </w:r>
      </w:ins>
      <w:ins w:id="274" w:author="Lyubo" w:date="2012-11-21T19:59:00Z">
        <w:r w:rsidR="00B830CB">
          <w:rPr>
            <w:lang w:val="bg-BG"/>
          </w:rPr>
          <w:t>Ако тази хипотеза е изпълнен</w:t>
        </w:r>
      </w:ins>
      <w:ins w:id="275" w:author="Lyubo" w:date="2012-11-21T20:30:00Z">
        <w:r w:rsidR="00DD7337">
          <w:rPr>
            <w:lang w:val="bg-BG"/>
          </w:rPr>
          <w:t xml:space="preserve">, </w:t>
        </w:r>
      </w:ins>
      <w:ins w:id="276" w:author="Lyubo" w:date="2012-11-21T20:29:00Z">
        <w:r w:rsidR="00B830CB" w:rsidRPr="00B830CB">
          <w:rPr>
            <w:lang w:val="bg-BG"/>
            <w:rPrChange w:id="277" w:author="Lyubo" w:date="2012-11-21T20:29:00Z">
              <w:rPr/>
            </w:rPrChange>
          </w:rPr>
          <w:t xml:space="preserve">изчисляваме </w:t>
        </w:r>
      </w:ins>
      <w:ins w:id="278" w:author="Lyubo" w:date="2012-11-21T20:30:00Z">
        <w:r w:rsidR="00DD7337" w:rsidRPr="00DD7337">
          <w:rPr>
            <w:b/>
            <w:i/>
            <w:rPrChange w:id="279" w:author="Lyubo" w:date="2012-11-21T20:32:00Z">
              <w:rPr/>
            </w:rPrChange>
          </w:rPr>
          <w:t>p</w:t>
        </w:r>
        <w:r w:rsidR="00DD7337" w:rsidRPr="00DD7337">
          <w:rPr>
            <w:lang w:val="bg-BG"/>
            <w:rPrChange w:id="280" w:author="Lyubo" w:date="2012-11-21T20:30:00Z">
              <w:rPr/>
            </w:rPrChange>
          </w:rPr>
          <w:t xml:space="preserve">, </w:t>
        </w:r>
      </w:ins>
      <w:ins w:id="281" w:author="Lyubo" w:date="2012-11-21T20:01:00Z">
        <w:r w:rsidR="00B830CB">
          <w:rPr>
            <w:lang w:val="bg-BG"/>
          </w:rPr>
          <w:t>където</w:t>
        </w:r>
      </w:ins>
      <w:ins w:id="282" w:author="Lyubo" w:date="2012-11-21T20:29:00Z">
        <w:r w:rsidR="00B830CB" w:rsidRPr="00B830CB">
          <w:rPr>
            <w:lang w:val="bg-BG"/>
            <w:rPrChange w:id="283" w:author="Lyubo" w:date="2012-11-21T20:29:00Z">
              <w:rPr/>
            </w:rPrChange>
          </w:rPr>
          <w:t xml:space="preserve"> </w:t>
        </w:r>
        <w:proofErr w:type="spellStart"/>
        <w:r w:rsidR="00B830CB" w:rsidRPr="00DD7337">
          <w:rPr>
            <w:b/>
            <w:i/>
            <w:rPrChange w:id="284" w:author="Lyubo" w:date="2012-11-21T20:32:00Z">
              <w:rPr/>
            </w:rPrChange>
          </w:rPr>
          <w:t>frameNumber</w:t>
        </w:r>
        <w:proofErr w:type="spellEnd"/>
        <w:r w:rsidR="00B830CB" w:rsidRPr="008E17FE">
          <w:rPr>
            <w:lang w:val="bg-BG"/>
          </w:rPr>
          <w:t xml:space="preserve"> </w:t>
        </w:r>
        <w:r w:rsidR="00B830CB" w:rsidRPr="008E17FE">
          <w:t>e</w:t>
        </w:r>
        <w:r w:rsidR="00B830CB">
          <w:rPr>
            <w:lang w:val="bg-BG"/>
          </w:rPr>
          <w:t xml:space="preserve"> номера на стъпката</w:t>
        </w:r>
      </w:ins>
      <w:ins w:id="285" w:author="Lyubo" w:date="2012-11-21T20:30:00Z">
        <w:r w:rsidR="00DD7337" w:rsidRPr="00DD7337">
          <w:rPr>
            <w:lang w:val="bg-BG"/>
            <w:rPrChange w:id="286" w:author="Lyubo" w:date="2012-11-21T20:30:00Z">
              <w:rPr/>
            </w:rPrChange>
          </w:rPr>
          <w:t>.</w:t>
        </w:r>
      </w:ins>
    </w:p>
    <w:p w:rsidR="00B830CB" w:rsidRPr="00B830CB" w:rsidRDefault="00B830CB" w:rsidP="00E62A5D">
      <w:pPr>
        <w:rPr>
          <w:ins w:id="287" w:author="Lyubo" w:date="2012-11-21T20:27:00Z"/>
          <w:i/>
          <w:rPrChange w:id="288" w:author="Lyubo" w:date="2012-11-21T20:28:00Z">
            <w:rPr>
              <w:ins w:id="289" w:author="Lyubo" w:date="2012-11-21T20:27:00Z"/>
              <w:lang w:val="bg-BG"/>
            </w:rPr>
          </w:rPrChange>
        </w:rPr>
        <w:pPrChange w:id="290" w:author="Lyubo" w:date="2012-11-21T19:56:00Z">
          <w:pPr>
            <w:pStyle w:val="Heading1"/>
          </w:pPr>
        </w:pPrChange>
      </w:pPr>
      <w:ins w:id="291" w:author="Lyubo" w:date="2012-11-21T20:27:00Z">
        <m:oMathPara>
          <m:oMath>
            <m:r>
              <w:rPr>
                <w:rFonts w:ascii="Cambria Math" w:hAnsi="Cambria Math"/>
                <w:lang w:val="bg-BG"/>
              </w:rPr>
              <m:t>p=</m:t>
            </m:r>
          </m:oMath>
        </m:oMathPara>
      </w:ins>
      <m:oMathPara>
        <m:oMath>
          <m:f>
            <m:fPr>
              <m:ctrlPr>
                <w:ins w:id="292" w:author="Lyubo" w:date="2012-11-21T20:28:00Z">
                  <w:rPr>
                    <w:rFonts w:ascii="Cambria Math" w:hAnsi="Cambria Math"/>
                    <w:i/>
                    <w:lang w:val="bg-BG"/>
                  </w:rPr>
                </w:ins>
              </m:ctrlPr>
            </m:fPr>
            <m:num>
              <w:ins w:id="293" w:author="Lyubo" w:date="2012-11-21T20:28:00Z">
                <m:r>
                  <w:rPr>
                    <w:rFonts w:ascii="Cambria Math" w:hAnsi="Cambria Math"/>
                    <w:lang w:val="bg-BG"/>
                  </w:rPr>
                  <m:t>m</m:t>
                </m:r>
              </w:ins>
            </m:num>
            <m:den>
              <w:ins w:id="294" w:author="Lyubo" w:date="2012-11-21T20:28:00Z">
                <m:r>
                  <w:rPr>
                    <w:rFonts w:ascii="Cambria Math" w:hAnsi="Cambria Math"/>
                    <w:lang w:val="bg-BG"/>
                  </w:rPr>
                  <m:t>n</m:t>
                </m:r>
              </w:ins>
            </m:den>
          </m:f>
          <w:ins w:id="295" w:author="Lyubo" w:date="2012-11-21T20:28:00Z">
            <m:r>
              <w:rPr>
                <w:rFonts w:ascii="Cambria Math" w:hAnsi="Cambria Math"/>
                <w:lang w:val="bg-BG"/>
              </w:rPr>
              <m:t>*frame</m:t>
            </m:r>
            <m:r>
              <w:rPr>
                <w:rFonts w:ascii="Cambria Math" w:eastAsiaTheme="minorEastAsia" w:hAnsi="Cambria Math"/>
                <w:lang w:val="bg-BG"/>
              </w:rPr>
              <m:t>Number</m:t>
            </m:r>
          </w:ins>
        </m:oMath>
      </m:oMathPara>
    </w:p>
    <w:p w:rsidR="00E62A5D" w:rsidRPr="00B830CB" w:rsidRDefault="00B830CB" w:rsidP="00E62A5D">
      <w:pPr>
        <w:rPr>
          <w:ins w:id="296" w:author="Lyubo" w:date="2012-11-21T20:24:00Z"/>
          <w:lang w:val="bg-BG"/>
          <w:rPrChange w:id="297" w:author="Lyubo" w:date="2012-11-21T20:27:00Z">
            <w:rPr>
              <w:ins w:id="298" w:author="Lyubo" w:date="2012-11-21T20:24:00Z"/>
            </w:rPr>
          </w:rPrChange>
        </w:rPr>
        <w:pPrChange w:id="299" w:author="Lyubo" w:date="2012-11-21T19:56:00Z">
          <w:pPr>
            <w:pStyle w:val="Heading1"/>
          </w:pPr>
        </w:pPrChange>
      </w:pPr>
      <w:ins w:id="300" w:author="Lyubo" w:date="2012-11-21T20:19:00Z">
        <w:r>
          <w:rPr>
            <w:lang w:val="bg-BG"/>
          </w:rPr>
          <w:t>.</w:t>
        </w:r>
      </w:ins>
    </w:p>
    <w:p w:rsidR="00B830CB" w:rsidRDefault="00DD7337" w:rsidP="00B830CB">
      <w:pPr>
        <w:rPr>
          <w:ins w:id="301" w:author="Lyubo" w:date="2012-11-21T20:25:00Z"/>
          <w:lang w:val="bg-BG"/>
        </w:rPr>
        <w:pPrChange w:id="302" w:author="Lyubo" w:date="2012-11-21T20:25:00Z">
          <w:pPr>
            <w:pStyle w:val="Heading1"/>
          </w:pPr>
        </w:pPrChange>
      </w:pPr>
      <w:ins w:id="303" w:author="Lyubo" w:date="2012-11-21T20:30:00Z">
        <w:r w:rsidRPr="00DD7337">
          <w:rPr>
            <w:lang w:val="bg-BG"/>
            <w:rPrChange w:id="304" w:author="Lyubo" w:date="2012-11-21T20:30:00Z">
              <w:rPr>
                <w:lang w:val="de-AT"/>
              </w:rPr>
            </w:rPrChange>
          </w:rPr>
          <w:t xml:space="preserve">Ако означи </w:t>
        </w:r>
        <w:r>
          <w:rPr>
            <w:lang w:val="bg-BG"/>
          </w:rPr>
          <w:t>функцията</w:t>
        </w:r>
        <w:r w:rsidRPr="00DD7337">
          <w:rPr>
            <w:lang w:val="bg-BG"/>
            <w:rPrChange w:id="305" w:author="Lyubo" w:date="2012-11-21T20:30:00Z">
              <w:rPr>
                <w:lang w:val="de-AT"/>
              </w:rPr>
            </w:rPrChange>
          </w:rPr>
          <w:t xml:space="preserve"> за намиране на </w:t>
        </w:r>
        <w:r>
          <w:rPr>
            <w:lang w:val="bg-BG"/>
          </w:rPr>
          <w:t xml:space="preserve">прилика между две пози с </w:t>
        </w:r>
        <w:r w:rsidRPr="00DD7337">
          <w:rPr>
            <w:b/>
            <w:i/>
            <w:rPrChange w:id="306" w:author="Lyubo" w:date="2012-11-21T20:32:00Z">
              <w:rPr/>
            </w:rPrChange>
          </w:rPr>
          <w:t>comp</w:t>
        </w:r>
      </w:ins>
      <w:ins w:id="307" w:author="Lyubo" w:date="2012-11-21T20:31:00Z">
        <w:r w:rsidRPr="00DD7337">
          <w:rPr>
            <w:lang w:val="bg-BG"/>
            <w:rPrChange w:id="308" w:author="Lyubo" w:date="2012-11-21T20:31:00Z">
              <w:rPr/>
            </w:rPrChange>
          </w:rPr>
          <w:t xml:space="preserve">, </w:t>
        </w:r>
        <w:r>
          <w:rPr>
            <w:lang w:val="bg-BG"/>
          </w:rPr>
          <w:t>то получаваме следната формула за намиране на при</w:t>
        </w:r>
      </w:ins>
      <w:ins w:id="309" w:author="Lyubo" w:date="2012-11-21T20:32:00Z">
        <w:r>
          <w:rPr>
            <w:lang w:val="bg-BG"/>
          </w:rPr>
          <w:t>лика между два записа</w:t>
        </w:r>
      </w:ins>
      <w:ins w:id="310" w:author="Lyubo" w:date="2012-11-21T20:25:00Z">
        <w:r w:rsidR="00B830CB">
          <w:rPr>
            <w:lang w:val="bg-BG"/>
          </w:rPr>
          <w:t>:</w:t>
        </w:r>
      </w:ins>
    </w:p>
    <w:p w:rsidR="00B830CB" w:rsidRPr="00B830CB" w:rsidRDefault="00DD7337" w:rsidP="00B830CB">
      <w:pPr>
        <w:rPr>
          <w:ins w:id="311" w:author="Lyubo" w:date="2012-11-21T20:26:00Z"/>
          <w:rFonts w:eastAsiaTheme="minorEastAsia"/>
        </w:rPr>
        <w:pPrChange w:id="312" w:author="Lyubo" w:date="2012-11-21T20:26:00Z">
          <w:pPr>
            <w:pStyle w:val="Heading1"/>
          </w:pPr>
        </w:pPrChange>
      </w:pPr>
      <w:ins w:id="313" w:author="Lyubo" w:date="2012-11-21T20:33:00Z">
        <m:oMathPara>
          <m:oMath>
            <m:r>
              <w:rPr>
                <w:rFonts w:ascii="Cambria Math" w:hAnsi="Cambria Math"/>
                <w:lang w:val="bg-BG"/>
              </w:rPr>
              <m:t xml:space="preserve">Difference= </m:t>
            </m:r>
          </m:oMath>
        </m:oMathPara>
      </w:ins>
      <m:oMathPara>
        <m:oMath>
          <m:nary>
            <m:naryPr>
              <m:chr m:val="∑"/>
              <m:limLoc m:val="undOvr"/>
              <m:ctrlPr>
                <w:ins w:id="314" w:author="Lyubo" w:date="2012-11-21T20:25:00Z">
                  <w:rPr>
                    <w:rFonts w:ascii="Cambria Math" w:hAnsi="Cambria Math"/>
                    <w:i/>
                    <w:lang w:val="bg-BG"/>
                  </w:rPr>
                </w:ins>
              </m:ctrlPr>
            </m:naryPr>
            <m:sub>
              <w:ins w:id="315" w:author="Lyubo" w:date="2012-11-21T20:25:00Z">
                <m:r>
                  <w:rPr>
                    <w:rFonts w:ascii="Cambria Math" w:hAnsi="Cambria Math"/>
                    <w:lang w:val="bg-BG"/>
                  </w:rPr>
                  <m:t>fram</m:t>
                </m:r>
              </w:ins>
              <w:ins w:id="316" w:author="Lyubo" w:date="2012-11-21T20:38:00Z">
                <m:r>
                  <w:rPr>
                    <w:rFonts w:ascii="Cambria Math" w:hAnsi="Cambria Math"/>
                    <w:lang w:val="bg-BG"/>
                  </w:rPr>
                  <m:t>e</m:t>
                </m:r>
              </w:ins>
              <w:ins w:id="317" w:author="Lyubo" w:date="2012-11-21T20:32:00Z">
                <m:r>
                  <w:rPr>
                    <w:rFonts w:ascii="Cambria Math" w:hAnsi="Cambria Math"/>
                  </w:rPr>
                  <m:t>Number</m:t>
                </m:r>
              </w:ins>
              <w:ins w:id="318" w:author="Lyubo" w:date="2012-11-21T20:25:00Z">
                <m:r>
                  <w:rPr>
                    <w:rFonts w:ascii="Cambria Math" w:hAnsi="Cambria Math"/>
                    <w:lang w:val="bg-BG"/>
                  </w:rPr>
                  <m:t>=0</m:t>
                </m:r>
              </w:ins>
            </m:sub>
            <m:sup>
              <w:ins w:id="319" w:author="Lyubo" w:date="2012-11-21T20:25:00Z">
                <m:r>
                  <w:rPr>
                    <w:rFonts w:ascii="Cambria Math" w:hAnsi="Cambria Math"/>
                  </w:rPr>
                  <m:t>n</m:t>
                </m:r>
              </w:ins>
            </m:sup>
            <m:e>
              <w:ins w:id="320" w:author="Lyubo" w:date="2012-11-21T20:26:00Z">
                <m:r>
                  <w:rPr>
                    <w:rFonts w:ascii="Cambria Math" w:hAnsi="Cambria Math"/>
                    <w:lang w:val="bg-BG"/>
                  </w:rPr>
                  <m:t>c</m:t>
                </m:r>
              </w:ins>
              <w:ins w:id="321" w:author="Lyubo" w:date="2012-11-21T20:27:00Z">
                <m:r>
                  <w:rPr>
                    <w:rFonts w:ascii="Cambria Math" w:hAnsi="Cambria Math"/>
                  </w:rPr>
                  <m:t>omp</m:t>
                </m:r>
              </w:ins>
              <w:ins w:id="322" w:author="Lyubo" w:date="2012-11-21T20:26:00Z">
                <m:r>
                  <w:rPr>
                    <w:rFonts w:ascii="Cambria Math" w:hAnsi="Cambria Math"/>
                    <w:lang w:val="bg-BG"/>
                  </w:rPr>
                  <m:t>(</m:t>
                </m:r>
              </w:ins>
              <m:sSub>
                <m:sSubPr>
                  <m:ctrlPr>
                    <w:ins w:id="323" w:author="Lyubo" w:date="2012-11-21T20:25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24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A</m:t>
                    </m:r>
                  </w:ins>
                </m:e>
                <m:sub>
                  <w:ins w:id="325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p</m:t>
                    </m:r>
                  </w:ins>
                </m:sub>
              </m:sSub>
              <w:ins w:id="326" w:author="Lyubo" w:date="2012-11-21T20:26:00Z">
                <m:r>
                  <w:rPr>
                    <w:rFonts w:ascii="Cambria Math" w:hAnsi="Cambria Math"/>
                    <w:lang w:val="bg-BG"/>
                  </w:rPr>
                  <m:t xml:space="preserve">, </m:t>
                </m:r>
              </w:ins>
              <m:sSub>
                <m:sSubPr>
                  <m:ctrlPr>
                    <w:ins w:id="327" w:author="Lyubo" w:date="2012-11-21T20:26:00Z">
                      <w:rPr>
                        <w:rFonts w:ascii="Cambria Math" w:hAnsi="Cambria Math"/>
                        <w:i/>
                        <w:lang w:val="bg-BG"/>
                      </w:rPr>
                    </w:ins>
                  </m:ctrlPr>
                </m:sSubPr>
                <m:e>
                  <w:ins w:id="328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B</m:t>
                    </m:r>
                  </w:ins>
                </m:e>
                <m:sub>
                  <w:ins w:id="329" w:author="Lyubo" w:date="2012-11-21T20:26:00Z">
                    <m:r>
                      <w:rPr>
                        <w:rFonts w:ascii="Cambria Math" w:hAnsi="Cambria Math"/>
                        <w:lang w:val="bg-BG"/>
                      </w:rPr>
                      <m:t>frame</m:t>
                    </m:r>
                  </w:ins>
                  <w:ins w:id="330" w:author="Lyubo" w:date="2012-11-21T20:33:00Z">
                    <m:r>
                      <w:rPr>
                        <w:rFonts w:ascii="Cambria Math" w:hAnsi="Cambria Math"/>
                        <w:lang w:val="bg-BG"/>
                      </w:rPr>
                      <m:t>Number</m:t>
                    </m:r>
                  </w:ins>
                </m:sub>
              </m:sSub>
              <w:ins w:id="331" w:author="Lyubo" w:date="2012-11-21T20:26:00Z">
                <m:r>
                  <w:rPr>
                    <w:rFonts w:ascii="Cambria Math" w:hAnsi="Cambria Math"/>
                    <w:lang w:val="bg-BG"/>
                  </w:rPr>
                  <m:t>)</m:t>
                </m:r>
              </w:ins>
            </m:e>
          </m:nary>
        </m:oMath>
      </m:oMathPara>
    </w:p>
    <w:p w:rsidR="00B830CB" w:rsidRPr="00B830CB" w:rsidRDefault="00B830CB" w:rsidP="00B830CB">
      <w:pPr>
        <w:rPr>
          <w:ins w:id="332" w:author="Lyubo" w:date="2012-11-21T20:18:00Z"/>
          <w:rFonts w:eastAsiaTheme="minorEastAsia"/>
          <w:lang w:val="bg-BG"/>
          <w:rPrChange w:id="333" w:author="Lyubo" w:date="2012-11-21T20:27:00Z">
            <w:rPr>
              <w:ins w:id="334" w:author="Lyubo" w:date="2012-11-21T20:18:00Z"/>
              <w:lang w:val="bg-BG"/>
            </w:rPr>
          </w:rPrChange>
        </w:rPr>
        <w:pPrChange w:id="335" w:author="Lyubo" w:date="2012-11-21T20:26:00Z">
          <w:pPr>
            <w:pStyle w:val="Heading1"/>
          </w:pPr>
        </w:pPrChange>
      </w:pPr>
      <w:ins w:id="336" w:author="Lyubo" w:date="2012-11-21T20:26:00Z">
        <w:r>
          <w:rPr>
            <w:rFonts w:eastAsiaTheme="minorEastAsia"/>
            <w:lang w:val="bg-BG"/>
          </w:rPr>
          <w:t>Където функцията</w:t>
        </w:r>
      </w:ins>
      <w:ins w:id="337" w:author="Lyubo" w:date="2012-11-21T20:27:00Z">
        <w:r>
          <w:rPr>
            <w:rFonts w:eastAsiaTheme="minorEastAsia"/>
          </w:rPr>
          <w:t xml:space="preserve"> </w:t>
        </w:r>
        <w:r w:rsidRPr="00B830CB">
          <w:rPr>
            <w:rFonts w:eastAsiaTheme="minorEastAsia"/>
            <w:i/>
            <w:rPrChange w:id="338" w:author="Lyubo" w:date="2012-11-21T20:27:00Z">
              <w:rPr>
                <w:rFonts w:eastAsiaTheme="minorEastAsia"/>
              </w:rPr>
            </w:rPrChange>
          </w:rPr>
          <w:t>comp</w:t>
        </w:r>
        <w:r>
          <w:rPr>
            <w:rFonts w:eastAsiaTheme="minorEastAsia"/>
          </w:rPr>
          <w:t xml:space="preserve"> </w:t>
        </w:r>
        <w:r>
          <w:rPr>
            <w:rFonts w:eastAsiaTheme="minorEastAsia"/>
            <w:lang w:val="bg-BG"/>
          </w:rPr>
          <w:t>сравнява разликата между две пози.</w:t>
        </w:r>
      </w:ins>
      <w:ins w:id="339" w:author="Lyubo" w:date="2012-11-21T20:26:00Z">
        <w:r>
          <w:rPr>
            <w:rFonts w:eastAsiaTheme="minorEastAsia"/>
            <w:lang w:val="bg-BG"/>
          </w:rPr>
          <w:t xml:space="preserve"> </w:t>
        </w:r>
      </w:ins>
    </w:p>
    <w:p w:rsidR="00DA5DBC" w:rsidRPr="00DA5DBC" w:rsidRDefault="00DA5DBC" w:rsidP="00E62A5D">
      <w:pPr>
        <w:rPr>
          <w:ins w:id="340" w:author="Lyubo" w:date="2012-11-18T18:03:00Z"/>
          <w:lang w:val="bg-BG"/>
        </w:rPr>
        <w:pPrChange w:id="341" w:author="Lyubo" w:date="2012-11-21T19:56:00Z">
          <w:pPr>
            <w:pStyle w:val="Heading1"/>
          </w:pPr>
        </w:pPrChange>
      </w:pPr>
      <w:ins w:id="342" w:author="Lyubo" w:date="2012-11-21T20:18:00Z">
        <w:r>
          <w:rPr>
            <w:lang w:val="bg-BG"/>
          </w:rPr>
          <w:t xml:space="preserve">Предстои да бъдат </w:t>
        </w:r>
      </w:ins>
      <w:ins w:id="343" w:author="Lyubo" w:date="2012-11-21T20:19:00Z">
        <w:r>
          <w:rPr>
            <w:lang w:val="bg-BG"/>
          </w:rPr>
          <w:t>извършени</w:t>
        </w:r>
      </w:ins>
      <w:ins w:id="344" w:author="Lyubo" w:date="2012-11-21T20:18:00Z">
        <w:r>
          <w:rPr>
            <w:lang w:val="bg-BG"/>
          </w:rPr>
          <w:t xml:space="preserve"> тестове с алгоритъма</w:t>
        </w:r>
      </w:ins>
      <w:ins w:id="345" w:author="Lyubo" w:date="2012-11-21T20:19:00Z">
        <w:r>
          <w:rPr>
            <w:lang w:val="bg-BG"/>
          </w:rPr>
          <w:t>.</w:t>
        </w:r>
      </w:ins>
    </w:p>
    <w:p w:rsidR="008E2426" w:rsidRPr="007767A3" w:rsidRDefault="008E2426" w:rsidP="000B6F67">
      <w:pPr>
        <w:pStyle w:val="Heading1"/>
        <w:rPr>
          <w:lang w:val="bg-BG"/>
        </w:rPr>
      </w:pPr>
      <w:bookmarkStart w:id="346" w:name="_Toc341223073"/>
      <w:r>
        <w:rPr>
          <w:lang w:val="bg-BG"/>
        </w:rPr>
        <w:t>Заключение</w:t>
      </w:r>
      <w:bookmarkEnd w:id="346"/>
    </w:p>
    <w:p w:rsidR="00867C09" w:rsidRDefault="00867C09" w:rsidP="00867C09">
      <w:pPr>
        <w:rPr>
          <w:lang w:val="bg-BG"/>
        </w:rPr>
      </w:pPr>
      <w:r>
        <w:rPr>
          <w:lang w:val="bg-BG"/>
        </w:rPr>
        <w:t xml:space="preserve">Преложеният алгоритъм решава поставения проблем чрез използването на ефективен подход за подбор на данни, </w:t>
      </w:r>
      <w:r w:rsidR="0022132E">
        <w:rPr>
          <w:lang w:val="bg-BG"/>
        </w:rPr>
        <w:t xml:space="preserve">при </w:t>
      </w:r>
      <w:r>
        <w:rPr>
          <w:lang w:val="bg-BG"/>
        </w:rPr>
        <w:t>ко</w:t>
      </w:r>
      <w:r w:rsidR="0022132E">
        <w:rPr>
          <w:lang w:val="bg-BG"/>
        </w:rPr>
        <w:t>й</w:t>
      </w:r>
      <w:r>
        <w:rPr>
          <w:lang w:val="bg-BG"/>
        </w:rPr>
        <w:t xml:space="preserve">то </w:t>
      </w:r>
      <w:r w:rsidR="0022132E">
        <w:rPr>
          <w:lang w:val="bg-BG"/>
        </w:rPr>
        <w:t xml:space="preserve">те </w:t>
      </w:r>
      <w:r>
        <w:rPr>
          <w:lang w:val="bg-BG"/>
        </w:rPr>
        <w:t xml:space="preserve">придобиват </w:t>
      </w:r>
      <w:r w:rsidR="0022132E">
        <w:rPr>
          <w:lang w:val="bg-BG"/>
        </w:rPr>
        <w:t xml:space="preserve">интуитивно </w:t>
      </w:r>
      <w:r>
        <w:rPr>
          <w:lang w:val="bg-BG"/>
        </w:rPr>
        <w:t xml:space="preserve">физическо </w:t>
      </w:r>
      <w:r w:rsidR="0022132E">
        <w:rPr>
          <w:lang w:val="bg-BG"/>
        </w:rPr>
        <w:t>значение</w:t>
      </w:r>
      <w:r>
        <w:rPr>
          <w:lang w:val="bg-BG"/>
        </w:rPr>
        <w:t xml:space="preserve">. За разпознаването на действия в реално време е използван алгоритъм за </w:t>
      </w:r>
      <w:r w:rsidR="00904383">
        <w:rPr>
          <w:lang w:val="bg-BG"/>
        </w:rPr>
        <w:t xml:space="preserve">динамично изкривяване на времето, който предоставя релативно ефективен начин за разпознаване на еднакви движения, извършени с различни скорости. С цел по-високо ниво на качество, за набавяне на данни за триизмерния скелет на потребителя, се използва </w:t>
      </w:r>
      <w:r w:rsidR="00904383">
        <w:rPr>
          <w:lang w:val="de-DE"/>
        </w:rPr>
        <w:t>Kinect</w:t>
      </w:r>
      <w:r w:rsidR="00904383" w:rsidRPr="00904383">
        <w:rPr>
          <w:lang w:val="bg-BG"/>
        </w:rPr>
        <w:t xml:space="preserve"> </w:t>
      </w:r>
      <w:r w:rsidR="00904383">
        <w:rPr>
          <w:lang w:val="bg-BG"/>
        </w:rPr>
        <w:t>сензор</w:t>
      </w:r>
      <w:r w:rsidR="00904383" w:rsidRPr="00904383">
        <w:rPr>
          <w:lang w:val="bg-BG"/>
        </w:rPr>
        <w:t>.</w:t>
      </w:r>
      <w:r w:rsidR="00904383">
        <w:rPr>
          <w:lang w:val="bg-BG"/>
        </w:rPr>
        <w:t xml:space="preserve"> По-голяма точност на разпознаване на движенията се постига чрез филтриране на входните данни за скелета.</w:t>
      </w:r>
    </w:p>
    <w:p w:rsidR="00904383" w:rsidRPr="00904383" w:rsidRDefault="00904383" w:rsidP="00867C09">
      <w:pPr>
        <w:rPr>
          <w:lang w:val="bg-BG"/>
        </w:rPr>
      </w:pPr>
      <w:r>
        <w:rPr>
          <w:lang w:val="bg-BG"/>
        </w:rPr>
        <w:t xml:space="preserve">За в бъдеще би могло да се оптимизира времето на работа на алгоритъма за динамично изкривяване на времето, както и ресурсите, които </w:t>
      </w:r>
      <w:r w:rsidR="004A10C1">
        <w:rPr>
          <w:lang w:val="bg-BG"/>
        </w:rPr>
        <w:t>из</w:t>
      </w:r>
      <w:r>
        <w:rPr>
          <w:lang w:val="bg-BG"/>
        </w:rPr>
        <w:t>ползва.</w:t>
      </w:r>
    </w:p>
    <w:p w:rsidR="00904383" w:rsidRDefault="00904383" w:rsidP="00904383">
      <w:pPr>
        <w:pStyle w:val="Subtitle"/>
        <w:rPr>
          <w:lang w:val="bg-BG"/>
        </w:rPr>
      </w:pPr>
    </w:p>
    <w:p w:rsidR="00904383" w:rsidRDefault="00867C09" w:rsidP="000840E9">
      <w:pPr>
        <w:pStyle w:val="Subtitle"/>
        <w:ind w:firstLine="0"/>
        <w:rPr>
          <w:lang w:val="bg-BG"/>
        </w:rPr>
      </w:pPr>
      <w:r>
        <w:rPr>
          <w:lang w:val="bg-BG"/>
        </w:rPr>
        <w:t>Благодарности</w:t>
      </w:r>
    </w:p>
    <w:p w:rsidR="00B01415" w:rsidRPr="00904383" w:rsidRDefault="003C36E2" w:rsidP="00B01415">
      <w:pPr>
        <w:rPr>
          <w:lang w:val="bg-BG"/>
        </w:rPr>
      </w:pPr>
      <w:r>
        <w:rPr>
          <w:lang w:val="bg-BG"/>
        </w:rPr>
        <w:t>Авторът желае</w:t>
      </w:r>
      <w:r w:rsidR="00904383">
        <w:rPr>
          <w:lang w:val="bg-BG"/>
        </w:rPr>
        <w:t xml:space="preserve"> да изкаже благодарност на Румен Данговски, Валерия Станева, Калина Петрова и ръководителя на проекта</w:t>
      </w:r>
      <w:r w:rsidR="00B01415">
        <w:rPr>
          <w:lang w:val="bg-BG"/>
        </w:rPr>
        <w:t>,</w:t>
      </w:r>
      <w:r w:rsidR="00904383">
        <w:rPr>
          <w:lang w:val="bg-BG"/>
        </w:rPr>
        <w:t xml:space="preserve"> </w:t>
      </w:r>
      <w:r w:rsidR="00B01415">
        <w:rPr>
          <w:lang w:val="bg-BG"/>
        </w:rPr>
        <w:t xml:space="preserve">Светослав Колев, </w:t>
      </w:r>
      <w:r w:rsidR="00904383">
        <w:rPr>
          <w:lang w:val="bg-BG"/>
        </w:rPr>
        <w:t>за ценните съвети и изказани мнения.</w:t>
      </w:r>
      <w:r w:rsidR="00B01415">
        <w:rPr>
          <w:lang w:val="bg-BG"/>
        </w:rPr>
        <w:t xml:space="preserve"> Също така желае да изкаже благодарност и към Ученическия институт по математика и информатика (УчИМИ) към БАН, който организира „Лятна изследователска школа”, където</w:t>
      </w:r>
      <w:bookmarkStart w:id="347" w:name="_GoBack"/>
      <w:bookmarkEnd w:id="347"/>
      <w:r w:rsidR="00B01415">
        <w:rPr>
          <w:lang w:val="bg-BG"/>
        </w:rPr>
        <w:t xml:space="preserve"> бе поставено началото на проекта.</w:t>
      </w:r>
    </w:p>
    <w:bookmarkStart w:id="348" w:name="_Toc34122307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1969081238"/>
        <w:docPartObj>
          <w:docPartGallery w:val="Bibliographies"/>
          <w:docPartUnique/>
        </w:docPartObj>
      </w:sdtPr>
      <w:sdtContent>
        <w:p w:rsidR="00F82E5D" w:rsidRPr="00F82E5D" w:rsidRDefault="00F82E5D" w:rsidP="00A42E62">
          <w:pPr>
            <w:pStyle w:val="Heading1"/>
            <w:ind w:left="720"/>
            <w:rPr>
              <w:lang w:val="bg-BG"/>
            </w:rPr>
          </w:pPr>
          <w:r>
            <w:rPr>
              <w:lang w:val="bg-BG"/>
            </w:rPr>
            <w:t>Използвана литература</w:t>
          </w:r>
          <w:bookmarkEnd w:id="348"/>
        </w:p>
        <w:sdt>
          <w:sdtPr>
            <w:id w:val="111145805"/>
            <w:bibliography/>
          </w:sdtPr>
          <w:sdtContent>
            <w:p w:rsidR="00DD7337" w:rsidRDefault="00B80E2A" w:rsidP="00DD7337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F82E5D">
                <w:instrText xml:space="preserve"> BIBLIOGRAPHY </w:instrText>
              </w:r>
              <w:r>
                <w:fldChar w:fldCharType="separate"/>
              </w:r>
              <w:r w:rsidR="00DD7337">
                <w:rPr>
                  <w:noProof/>
                </w:rPr>
                <w:t xml:space="preserve">1. </w:t>
              </w:r>
              <w:r w:rsidR="00DD7337">
                <w:rPr>
                  <w:i/>
                  <w:iCs/>
                  <w:noProof/>
                </w:rPr>
                <w:t xml:space="preserve">Distributed Recognition of Human Actions Using Wearable Motion Sensor Networks. </w:t>
              </w:r>
              <w:r w:rsidR="00DD7337">
                <w:rPr>
                  <w:b/>
                  <w:bCs/>
                  <w:noProof/>
                </w:rPr>
                <w:t>Allen Y. Yang, Roozbeh Jafari, S. Shankar Sastry, Ruzena Bajcsy.</w:t>
              </w:r>
              <w:r w:rsidR="00DD7337">
                <w:rPr>
                  <w:noProof/>
                </w:rPr>
                <w:t xml:space="preserve"> 2009, Journal of Ambient Intelligence and Smart Environments.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i/>
                  <w:iCs/>
                  <w:noProof/>
                </w:rPr>
                <w:t xml:space="preserve">A Method For Human Action Recognition. </w:t>
              </w:r>
              <w:r>
                <w:rPr>
                  <w:b/>
                  <w:bCs/>
                  <w:noProof/>
                </w:rPr>
                <w:t>Osama Masoud, Nikos Papanikolopoulos.</w:t>
              </w:r>
              <w:r>
                <w:rPr>
                  <w:noProof/>
                </w:rPr>
                <w:t xml:space="preserve"> 2003.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3. </w:t>
              </w:r>
              <w:r>
                <w:rPr>
                  <w:i/>
                  <w:iCs/>
                  <w:noProof/>
                  <w:lang w:val="bg-BG"/>
                </w:rPr>
                <w:t xml:space="preserve">Qualitative Recognition of Ongoing Human Action Sequences. </w:t>
              </w:r>
              <w:r>
                <w:rPr>
                  <w:b/>
                  <w:bCs/>
                  <w:noProof/>
                  <w:lang w:val="bg-BG"/>
                </w:rPr>
                <w:t>Yasuo Kuniyoshi, Hirochika Inoue.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4. </w:t>
              </w:r>
              <w:r>
                <w:rPr>
                  <w:i/>
                  <w:iCs/>
                  <w:noProof/>
                  <w:lang w:val="bg-BG"/>
                </w:rPr>
                <w:t xml:space="preserve">Evaluation of local spatio-temporal features. </w:t>
              </w:r>
              <w:r>
                <w:rPr>
                  <w:b/>
                  <w:bCs/>
                  <w:noProof/>
                  <w:lang w:val="bg-BG"/>
                </w:rPr>
                <w:t>Heng Wang, Muhammad Muneeb Ullah, Alexander Kläser, Ivan Laptev, Cordelia Schmid.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5. </w:t>
              </w:r>
              <w:r>
                <w:rPr>
                  <w:i/>
                  <w:iCs/>
                  <w:noProof/>
                  <w:lang w:val="bg-BG"/>
                </w:rPr>
                <w:t xml:space="preserve">Human action recognition with pose similarity. </w:t>
              </w:r>
              <w:r>
                <w:rPr>
                  <w:b/>
                  <w:bCs/>
                  <w:noProof/>
                  <w:lang w:val="bg-BG"/>
                </w:rPr>
                <w:t>Shiquan Wang, Kaiqi Huang, Tieniu Tan.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6.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7. </w:t>
              </w:r>
              <w:r>
                <w:rPr>
                  <w:i/>
                  <w:iCs/>
                  <w:noProof/>
                  <w:lang w:val="bg-BG"/>
                </w:rPr>
                <w:t xml:space="preserve">Action Recognition Based on A Bag of 3D Points.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i/>
                  <w:iCs/>
                  <w:noProof/>
                </w:rPr>
                <w:t xml:space="preserve">3D keypoint detectors and descriptors for 3D objects recognition with TOF camera. </w:t>
              </w:r>
              <w:r>
                <w:rPr>
                  <w:b/>
                  <w:bCs/>
                  <w:noProof/>
                </w:rPr>
                <w:t>Ayet Shaiek, Fabien Moutarde.</w:t>
              </w:r>
              <w:r>
                <w:rPr>
                  <w:noProof/>
                </w:rPr>
                <w:t xml:space="preserve"> 2011, IS&amp;T/SPIE Electronic Imaging conference on 3D Image Processing (3DIP) and applications,.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9. </w:t>
              </w:r>
              <w:r>
                <w:rPr>
                  <w:i/>
                  <w:iCs/>
                  <w:noProof/>
                  <w:lang w:val="bg-BG"/>
                </w:rPr>
                <w:t xml:space="preserve">3D Reconstruction of Human Motion and Skeleton from Uncalibrated Monocular Video. </w:t>
              </w:r>
              <w:r>
                <w:rPr>
                  <w:b/>
                  <w:bCs/>
                  <w:noProof/>
                  <w:lang w:val="bg-BG"/>
                </w:rPr>
                <w:t>Yen-Lin Chen, Jinxiang Chai.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10. </w:t>
              </w:r>
              <w:r>
                <w:rPr>
                  <w:i/>
                  <w:iCs/>
                  <w:noProof/>
                  <w:lang w:val="bg-BG"/>
                </w:rPr>
                <w:t xml:space="preserve">Human Body Pose Recognition Using Spatio-Temporal Templates. </w:t>
              </w:r>
              <w:r>
                <w:rPr>
                  <w:b/>
                  <w:bCs/>
                  <w:noProof/>
                  <w:lang w:val="bg-BG"/>
                </w:rPr>
                <w:t>M. Dimitrijevic, V. Lepetit and P.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11. </w:t>
              </w:r>
              <w:r>
                <w:rPr>
                  <w:i/>
                  <w:iCs/>
                  <w:noProof/>
                  <w:lang w:val="bg-BG"/>
                </w:rPr>
                <w:t xml:space="preserve">Monocular Human Pose Estimation. </w:t>
              </w:r>
              <w:r>
                <w:rPr>
                  <w:b/>
                  <w:bCs/>
                  <w:noProof/>
                  <w:lang w:val="bg-BG"/>
                </w:rPr>
                <w:t>Laxton, Benjamin.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12. </w:t>
              </w:r>
              <w:r>
                <w:rPr>
                  <w:i/>
                  <w:iCs/>
                  <w:noProof/>
                  <w:lang w:val="bg-BG"/>
                </w:rPr>
                <w:t xml:space="preserve">Randomized Trees for Real-Time Keypoint Recognition. </w:t>
              </w:r>
              <w:r>
                <w:rPr>
                  <w:b/>
                  <w:bCs/>
                  <w:noProof/>
                  <w:lang w:val="bg-BG"/>
                </w:rPr>
                <w:t>Vincent Lepetit, Pascal Lagger, Pascal Fua.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13. </w:t>
              </w:r>
              <w:r>
                <w:rPr>
                  <w:i/>
                  <w:iCs/>
                  <w:noProof/>
                  <w:lang w:val="bg-BG"/>
                </w:rPr>
                <w:t xml:space="preserve">Real-Time Human Pose Recognition in Parts from Single Depth Images. </w:t>
              </w:r>
              <w:r>
                <w:rPr>
                  <w:b/>
                  <w:bCs/>
                  <w:noProof/>
                  <w:lang w:val="bg-BG"/>
                </w:rPr>
                <w:t>Jamie Shotton, Andrew Fitzgibbon, Mat Cook, Toby Sharp, Mark Finocchio, Richard Moore, Alex Kipman, Andrew Blake.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i/>
                  <w:iCs/>
                  <w:noProof/>
                </w:rPr>
                <w:t xml:space="preserve">Real-time Upper-body Human Pose Estimation using a Depth Camera. </w:t>
              </w:r>
              <w:r>
                <w:rPr>
                  <w:b/>
                  <w:bCs/>
                  <w:noProof/>
                </w:rPr>
                <w:t>Himanshu Prakash Jain, Anbumani Subramanian.</w:t>
              </w:r>
              <w:r>
                <w:rPr>
                  <w:noProof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15. </w:t>
              </w:r>
              <w:r>
                <w:rPr>
                  <w:i/>
                  <w:iCs/>
                  <w:noProof/>
                  <w:lang w:val="bg-BG"/>
                </w:rPr>
                <w:t xml:space="preserve">Fast Human Detection from Joint Appearance and Foreground Feature Subset Covariances. </w:t>
              </w:r>
              <w:r>
                <w:rPr>
                  <w:b/>
                  <w:bCs/>
                  <w:noProof/>
                  <w:lang w:val="bg-BG"/>
                </w:rPr>
                <w:t>Jian Yao, Jean-Marc Odobez.</w:t>
              </w:r>
              <w:r>
                <w:rPr>
                  <w:noProof/>
                  <w:lang w:val="bg-BG"/>
                </w:rPr>
                <w:t xml:space="preserve"> 10, 2011 r., CVIU, Том 115.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16. </w:t>
              </w:r>
              <w:r>
                <w:rPr>
                  <w:i/>
                  <w:iCs/>
                  <w:noProof/>
                  <w:lang w:val="bg-BG"/>
                </w:rPr>
                <w:t xml:space="preserve">Does Human Action Recognition Benefit from Pose Estimation? </w:t>
              </w:r>
              <w:r>
                <w:rPr>
                  <w:b/>
                  <w:bCs/>
                  <w:noProof/>
                  <w:lang w:val="bg-BG"/>
                </w:rPr>
                <w:t>Angela Yao, Juergen Gall, Gabriele Fanelli, Luc Van Gool.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17. </w:t>
              </w:r>
              <w:r>
                <w:rPr>
                  <w:i/>
                  <w:iCs/>
                  <w:noProof/>
                  <w:lang w:val="bg-BG"/>
                </w:rPr>
                <w:t xml:space="preserve">Sequence of the Most Informative Joints (SMIJ): A New Representation for Human Skeletal Action Recognition. </w:t>
              </w:r>
              <w:r>
                <w:rPr>
                  <w:b/>
                  <w:bCs/>
                  <w:noProof/>
                  <w:lang w:val="bg-BG"/>
                </w:rPr>
                <w:t>Ferda Ofli, Rizwan Chaudhry, Gregorij Kurillo, Rene Vidal and Ruzena Bajcsy.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18. </w:t>
              </w:r>
              <w:r>
                <w:rPr>
                  <w:b/>
                  <w:bCs/>
                  <w:noProof/>
                  <w:lang w:val="bg-BG"/>
                </w:rPr>
                <w:t>Müller, Meinard.</w:t>
              </w:r>
              <w:r>
                <w:rPr>
                  <w:noProof/>
                  <w:lang w:val="bg-BG"/>
                </w:rPr>
                <w:t xml:space="preserve"> </w:t>
              </w:r>
              <w:r>
                <w:rPr>
                  <w:i/>
                  <w:iCs/>
                  <w:noProof/>
                  <w:lang w:val="bg-BG"/>
                </w:rPr>
                <w:t xml:space="preserve">Information Retrieval for Music and Motion. </w:t>
              </w:r>
              <w:r>
                <w:rPr>
                  <w:noProof/>
                  <w:lang w:val="bg-BG"/>
                </w:rPr>
                <w:t>н.м. : Springer, 2007.</w:t>
              </w:r>
            </w:p>
            <w:p w:rsidR="00DD7337" w:rsidRDefault="00DD7337" w:rsidP="00DD733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19. </w:t>
              </w:r>
              <w:r>
                <w:rPr>
                  <w:i/>
                  <w:iCs/>
                  <w:noProof/>
                </w:rPr>
                <w:t xml:space="preserve">Dynamic Time Warping Algorithm Review. </w:t>
              </w:r>
              <w:r>
                <w:rPr>
                  <w:b/>
                  <w:bCs/>
                  <w:noProof/>
                </w:rPr>
                <w:t>Senin, Pavel.</w:t>
              </w:r>
              <w:r>
                <w:rPr>
                  <w:noProof/>
                </w:rPr>
                <w:t xml:space="preserve"> 2008.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20. </w:t>
              </w:r>
              <w:r>
                <w:rPr>
                  <w:i/>
                  <w:iCs/>
                  <w:noProof/>
                  <w:lang w:val="bg-BG"/>
                </w:rPr>
                <w:t xml:space="preserve">Dynamic Time Warping - An intuitive way of handwriting recognition? </w:t>
              </w:r>
              <w:r>
                <w:rPr>
                  <w:b/>
                  <w:bCs/>
                  <w:noProof/>
                  <w:lang w:val="bg-BG"/>
                </w:rPr>
                <w:t>Niels, Ralph.</w:t>
              </w:r>
              <w:r>
                <w:rPr>
                  <w:noProof/>
                  <w:lang w:val="bg-BG"/>
                </w:rPr>
                <w:t xml:space="preserve"> 2004 r.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t xml:space="preserve">21. </w:t>
              </w:r>
              <w:r>
                <w:rPr>
                  <w:i/>
                  <w:iCs/>
                  <w:noProof/>
                  <w:lang w:val="bg-BG"/>
                </w:rPr>
                <w:t xml:space="preserve">FastDTW: Toward Accurate Dynamic Time Warping in Linear Time and Space. </w:t>
              </w:r>
              <w:r>
                <w:rPr>
                  <w:b/>
                  <w:bCs/>
                  <w:noProof/>
                  <w:lang w:val="bg-BG"/>
                </w:rPr>
                <w:t>Stan Salvador, Philip Chan.</w:t>
              </w:r>
              <w:r>
                <w:rPr>
                  <w:noProof/>
                  <w:lang w:val="bg-BG"/>
                </w:rPr>
                <w:t xml:space="preserve"> </w:t>
              </w:r>
            </w:p>
            <w:p w:rsidR="00DD7337" w:rsidRDefault="00DD7337" w:rsidP="00DD7337">
              <w:pPr>
                <w:pStyle w:val="Bibliography"/>
                <w:rPr>
                  <w:noProof/>
                  <w:lang w:val="bg-BG"/>
                </w:rPr>
              </w:pPr>
              <w:r>
                <w:rPr>
                  <w:noProof/>
                  <w:lang w:val="bg-BG"/>
                </w:rPr>
                <w:lastRenderedPageBreak/>
                <w:t xml:space="preserve">22. </w:t>
              </w:r>
              <w:r>
                <w:rPr>
                  <w:i/>
                  <w:iCs/>
                  <w:noProof/>
                  <w:lang w:val="bg-BG"/>
                </w:rPr>
                <w:t xml:space="preserve">Expandable Data-Driven Graphical Modeling of Human Actions Based on Salient Postures. </w:t>
              </w:r>
              <w:r>
                <w:rPr>
                  <w:b/>
                  <w:bCs/>
                  <w:noProof/>
                  <w:lang w:val="bg-BG"/>
                </w:rPr>
                <w:t>Wanqing Li, Zhengyou Zhang, Zicheng Liu.</w:t>
              </w:r>
              <w:r>
                <w:rPr>
                  <w:noProof/>
                  <w:lang w:val="bg-BG"/>
                </w:rPr>
                <w:t xml:space="preserve"> 2008 r., IEEE TRANSACTIONS ON CIRCUITS AND SYSTEMS FOR VIDEO TECHNOLOGY, Том 18.</w:t>
              </w:r>
            </w:p>
            <w:p w:rsidR="00B7104D" w:rsidRDefault="00B80E2A" w:rsidP="00DD7337">
              <w:pPr>
                <w:ind w:firstLine="0"/>
                <w:rPr>
                  <w:ins w:id="349" w:author="Lyubo" w:date="2012-11-13T22:45:00Z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82E5D" w:rsidRPr="00B7104D" w:rsidRDefault="00B7104D" w:rsidP="006033D5">
      <w:pPr>
        <w:ind w:firstLine="0"/>
      </w:pPr>
      <w:ins w:id="350" w:author="Lyubo" w:date="2012-11-13T22:45:00Z">
        <w:r w:rsidRPr="00816347">
          <w:rPr>
            <w:highlight w:val="yellow"/>
            <w:lang w:val="bg-BG"/>
            <w:rPrChange w:id="351" w:author="Lyubo" w:date="2012-11-18T17:55:00Z">
              <w:rPr>
                <w:lang w:val="bg-BG"/>
              </w:rPr>
            </w:rPrChange>
          </w:rPr>
          <w:t xml:space="preserve">ДА ДОБАВЯ </w:t>
        </w:r>
        <w:r w:rsidRPr="00816347">
          <w:rPr>
            <w:highlight w:val="yellow"/>
            <w:rPrChange w:id="352" w:author="Lyubo" w:date="2012-11-18T17:55:00Z">
              <w:rPr/>
            </w:rPrChange>
          </w:rPr>
          <w:t>Elastic matching!</w:t>
        </w:r>
      </w:ins>
    </w:p>
    <w:sectPr w:rsidR="00F82E5D" w:rsidRPr="00B7104D" w:rsidSect="00ED1F75">
      <w:footerReference w:type="default" r:id="rId17"/>
      <w:pgSz w:w="12240" w:h="15840" w:code="1"/>
      <w:pgMar w:top="994" w:right="1411" w:bottom="1080" w:left="1411" w:header="720" w:footer="46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59C" w:rsidRDefault="0020459C" w:rsidP="007F4395">
      <w:r>
        <w:separator/>
      </w:r>
    </w:p>
  </w:endnote>
  <w:endnote w:type="continuationSeparator" w:id="0">
    <w:p w:rsidR="0020459C" w:rsidRDefault="0020459C" w:rsidP="007F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584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D1506" w:rsidRDefault="003D150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337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  <w:lang w:val="bg-BG"/>
          </w:rPr>
          <w:t>Страница</w:t>
        </w:r>
      </w:p>
    </w:sdtContent>
  </w:sdt>
  <w:p w:rsidR="003D1506" w:rsidRDefault="003D1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59C" w:rsidRDefault="0020459C" w:rsidP="007F4395">
      <w:r>
        <w:separator/>
      </w:r>
    </w:p>
  </w:footnote>
  <w:footnote w:type="continuationSeparator" w:id="0">
    <w:p w:rsidR="0020459C" w:rsidRDefault="0020459C" w:rsidP="007F4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0E1"/>
    <w:multiLevelType w:val="hybridMultilevel"/>
    <w:tmpl w:val="14AA0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60C68"/>
    <w:multiLevelType w:val="hybridMultilevel"/>
    <w:tmpl w:val="68A87DB0"/>
    <w:lvl w:ilvl="0" w:tplc="5C686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6B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A5F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04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25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8D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4A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0C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8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3E9"/>
    <w:rsid w:val="000033E2"/>
    <w:rsid w:val="000105E3"/>
    <w:rsid w:val="000148E5"/>
    <w:rsid w:val="000220B6"/>
    <w:rsid w:val="00034FEC"/>
    <w:rsid w:val="00041888"/>
    <w:rsid w:val="00041AF5"/>
    <w:rsid w:val="000714E1"/>
    <w:rsid w:val="00071DE1"/>
    <w:rsid w:val="000840E9"/>
    <w:rsid w:val="00085624"/>
    <w:rsid w:val="000A1E51"/>
    <w:rsid w:val="000A4064"/>
    <w:rsid w:val="000A43DD"/>
    <w:rsid w:val="000B6F67"/>
    <w:rsid w:val="000D51C3"/>
    <w:rsid w:val="000F7D56"/>
    <w:rsid w:val="00103A74"/>
    <w:rsid w:val="00104F9F"/>
    <w:rsid w:val="00105ADB"/>
    <w:rsid w:val="00113640"/>
    <w:rsid w:val="00120FD9"/>
    <w:rsid w:val="00125A7A"/>
    <w:rsid w:val="0015379A"/>
    <w:rsid w:val="00155B66"/>
    <w:rsid w:val="00161667"/>
    <w:rsid w:val="0017464C"/>
    <w:rsid w:val="001830F5"/>
    <w:rsid w:val="00187AD2"/>
    <w:rsid w:val="001913B1"/>
    <w:rsid w:val="001D1F6D"/>
    <w:rsid w:val="001F1F2A"/>
    <w:rsid w:val="00201769"/>
    <w:rsid w:val="0020459C"/>
    <w:rsid w:val="0022132E"/>
    <w:rsid w:val="00231092"/>
    <w:rsid w:val="00237A75"/>
    <w:rsid w:val="00240439"/>
    <w:rsid w:val="00245A80"/>
    <w:rsid w:val="002514EE"/>
    <w:rsid w:val="00253AFC"/>
    <w:rsid w:val="00256F19"/>
    <w:rsid w:val="0025784E"/>
    <w:rsid w:val="00262122"/>
    <w:rsid w:val="00297F41"/>
    <w:rsid w:val="002D3563"/>
    <w:rsid w:val="00307E1B"/>
    <w:rsid w:val="0032263F"/>
    <w:rsid w:val="00327117"/>
    <w:rsid w:val="00337348"/>
    <w:rsid w:val="00345473"/>
    <w:rsid w:val="00360ED7"/>
    <w:rsid w:val="003759B4"/>
    <w:rsid w:val="00396091"/>
    <w:rsid w:val="003A2DFA"/>
    <w:rsid w:val="003A3EBF"/>
    <w:rsid w:val="003A611B"/>
    <w:rsid w:val="003B29A7"/>
    <w:rsid w:val="003C1886"/>
    <w:rsid w:val="003C36E2"/>
    <w:rsid w:val="003C4CFF"/>
    <w:rsid w:val="003D0605"/>
    <w:rsid w:val="003D1506"/>
    <w:rsid w:val="003D1A9F"/>
    <w:rsid w:val="0040398D"/>
    <w:rsid w:val="004225E0"/>
    <w:rsid w:val="00431202"/>
    <w:rsid w:val="00431FE1"/>
    <w:rsid w:val="00443651"/>
    <w:rsid w:val="0044388A"/>
    <w:rsid w:val="00447BFF"/>
    <w:rsid w:val="00463B92"/>
    <w:rsid w:val="00481EAC"/>
    <w:rsid w:val="0048330E"/>
    <w:rsid w:val="00485E04"/>
    <w:rsid w:val="004A10C1"/>
    <w:rsid w:val="004C455D"/>
    <w:rsid w:val="004C5637"/>
    <w:rsid w:val="004D5A0F"/>
    <w:rsid w:val="004D6F79"/>
    <w:rsid w:val="004E3F11"/>
    <w:rsid w:val="004E550E"/>
    <w:rsid w:val="004E7339"/>
    <w:rsid w:val="004F5F2B"/>
    <w:rsid w:val="00500EF5"/>
    <w:rsid w:val="00520087"/>
    <w:rsid w:val="00523F92"/>
    <w:rsid w:val="005331E3"/>
    <w:rsid w:val="005511D8"/>
    <w:rsid w:val="00551D30"/>
    <w:rsid w:val="005D00FF"/>
    <w:rsid w:val="005F30A7"/>
    <w:rsid w:val="006033D5"/>
    <w:rsid w:val="00627D49"/>
    <w:rsid w:val="006518F1"/>
    <w:rsid w:val="006643B1"/>
    <w:rsid w:val="00682389"/>
    <w:rsid w:val="006B0F40"/>
    <w:rsid w:val="006B2DDB"/>
    <w:rsid w:val="006B5B26"/>
    <w:rsid w:val="006F5837"/>
    <w:rsid w:val="006F5EA8"/>
    <w:rsid w:val="00717D33"/>
    <w:rsid w:val="00760F04"/>
    <w:rsid w:val="00760F7E"/>
    <w:rsid w:val="00761B5E"/>
    <w:rsid w:val="00774E2A"/>
    <w:rsid w:val="007754EF"/>
    <w:rsid w:val="007767A3"/>
    <w:rsid w:val="00795DD1"/>
    <w:rsid w:val="0079622B"/>
    <w:rsid w:val="007C3143"/>
    <w:rsid w:val="007C4124"/>
    <w:rsid w:val="007C7632"/>
    <w:rsid w:val="007D78D8"/>
    <w:rsid w:val="007F4395"/>
    <w:rsid w:val="008008F5"/>
    <w:rsid w:val="00801A20"/>
    <w:rsid w:val="00816347"/>
    <w:rsid w:val="00845354"/>
    <w:rsid w:val="00867C09"/>
    <w:rsid w:val="008750A1"/>
    <w:rsid w:val="00881A57"/>
    <w:rsid w:val="00884F9F"/>
    <w:rsid w:val="008A26E9"/>
    <w:rsid w:val="008A5150"/>
    <w:rsid w:val="008B53E9"/>
    <w:rsid w:val="008E2426"/>
    <w:rsid w:val="008F18DF"/>
    <w:rsid w:val="008F751B"/>
    <w:rsid w:val="00904383"/>
    <w:rsid w:val="00904CFC"/>
    <w:rsid w:val="009132CD"/>
    <w:rsid w:val="0092267E"/>
    <w:rsid w:val="00942759"/>
    <w:rsid w:val="0095383F"/>
    <w:rsid w:val="00966345"/>
    <w:rsid w:val="00966E94"/>
    <w:rsid w:val="00974815"/>
    <w:rsid w:val="00983058"/>
    <w:rsid w:val="009B3A2B"/>
    <w:rsid w:val="009B640E"/>
    <w:rsid w:val="009B768C"/>
    <w:rsid w:val="009D1E99"/>
    <w:rsid w:val="009D6B65"/>
    <w:rsid w:val="009F3784"/>
    <w:rsid w:val="00A03694"/>
    <w:rsid w:val="00A05823"/>
    <w:rsid w:val="00A07748"/>
    <w:rsid w:val="00A133A6"/>
    <w:rsid w:val="00A30C25"/>
    <w:rsid w:val="00A41661"/>
    <w:rsid w:val="00A42E62"/>
    <w:rsid w:val="00A577AF"/>
    <w:rsid w:val="00A725ED"/>
    <w:rsid w:val="00A72F33"/>
    <w:rsid w:val="00A73D5E"/>
    <w:rsid w:val="00A836DF"/>
    <w:rsid w:val="00AB3376"/>
    <w:rsid w:val="00AD17BC"/>
    <w:rsid w:val="00AD3E3A"/>
    <w:rsid w:val="00AD71E5"/>
    <w:rsid w:val="00AE394F"/>
    <w:rsid w:val="00AE3E93"/>
    <w:rsid w:val="00B01415"/>
    <w:rsid w:val="00B2436D"/>
    <w:rsid w:val="00B4362C"/>
    <w:rsid w:val="00B70D91"/>
    <w:rsid w:val="00B7104D"/>
    <w:rsid w:val="00B75864"/>
    <w:rsid w:val="00B80E2A"/>
    <w:rsid w:val="00B830CB"/>
    <w:rsid w:val="00B85F1A"/>
    <w:rsid w:val="00BA2B83"/>
    <w:rsid w:val="00BA7317"/>
    <w:rsid w:val="00BC2CF7"/>
    <w:rsid w:val="00BD3287"/>
    <w:rsid w:val="00BE5598"/>
    <w:rsid w:val="00BF3666"/>
    <w:rsid w:val="00C33AA2"/>
    <w:rsid w:val="00C33F21"/>
    <w:rsid w:val="00C37F7E"/>
    <w:rsid w:val="00C4052C"/>
    <w:rsid w:val="00C628D0"/>
    <w:rsid w:val="00C91F48"/>
    <w:rsid w:val="00C9581D"/>
    <w:rsid w:val="00CB57C8"/>
    <w:rsid w:val="00CD18C3"/>
    <w:rsid w:val="00CD5BE3"/>
    <w:rsid w:val="00CF0603"/>
    <w:rsid w:val="00D11F37"/>
    <w:rsid w:val="00D1201E"/>
    <w:rsid w:val="00D21D81"/>
    <w:rsid w:val="00D81059"/>
    <w:rsid w:val="00DA5DBC"/>
    <w:rsid w:val="00DB4CB4"/>
    <w:rsid w:val="00DB7FEA"/>
    <w:rsid w:val="00DD0A9B"/>
    <w:rsid w:val="00DD7337"/>
    <w:rsid w:val="00DE2867"/>
    <w:rsid w:val="00E32FC4"/>
    <w:rsid w:val="00E62A5D"/>
    <w:rsid w:val="00E73ADF"/>
    <w:rsid w:val="00E96D50"/>
    <w:rsid w:val="00EA7A9F"/>
    <w:rsid w:val="00EB39E8"/>
    <w:rsid w:val="00ED1F51"/>
    <w:rsid w:val="00ED1F75"/>
    <w:rsid w:val="00EE0EEE"/>
    <w:rsid w:val="00EE18FF"/>
    <w:rsid w:val="00F13A98"/>
    <w:rsid w:val="00F1564B"/>
    <w:rsid w:val="00F41356"/>
    <w:rsid w:val="00F549C6"/>
    <w:rsid w:val="00F615A8"/>
    <w:rsid w:val="00F82E5D"/>
    <w:rsid w:val="00FD31FF"/>
    <w:rsid w:val="00FD69E7"/>
    <w:rsid w:val="00FE5F37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3"/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E7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88B"/>
    <w:pPr>
      <w:keepNext/>
      <w:keepLines/>
      <w:spacing w:before="480" w:after="20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F67"/>
    <w:pPr>
      <w:keepNext/>
      <w:keepLines/>
      <w:spacing w:before="200"/>
      <w:ind w:firstLine="10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3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B53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3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53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3E9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82E5D"/>
  </w:style>
  <w:style w:type="character" w:customStyle="1" w:styleId="Heading2Char">
    <w:name w:val="Heading 2 Char"/>
    <w:basedOn w:val="DefaultParagraphFont"/>
    <w:link w:val="Heading2"/>
    <w:uiPriority w:val="9"/>
    <w:rsid w:val="00533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F6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240439"/>
    <w:pPr>
      <w:ind w:left="720"/>
    </w:pPr>
  </w:style>
  <w:style w:type="paragraph" w:styleId="TOC2">
    <w:name w:val="toc 2"/>
    <w:basedOn w:val="Normal"/>
    <w:next w:val="Normal"/>
    <w:autoRedefine/>
    <w:uiPriority w:val="39"/>
    <w:unhideWhenUsed/>
    <w:rsid w:val="003D1A9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1A9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3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F4395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395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32263F"/>
    <w:pPr>
      <w:spacing w:before="100" w:beforeAutospacing="1" w:after="100" w:afterAutospacing="1"/>
      <w:ind w:firstLine="0"/>
      <w:contextualSpacing w:val="0"/>
      <w:jc w:val="left"/>
    </w:pPr>
    <w:rPr>
      <w:rFonts w:ascii="Times New Roman" w:eastAsiaTheme="minorEastAsia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45A80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F2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1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4188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3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43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59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hyperlink" Target="mailto:swetko@cs.washington.edu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yanchev.lyubomir@gmail.com" TargetMode="Externa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jects\KinectHumanActionRecognition\docs\joint%20select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v>Махване с ръка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Sheet1!$B$1:$B$15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80</c:v>
                </c:pt>
                <c:pt idx="4">
                  <c:v>60</c:v>
                </c:pt>
                <c:pt idx="5">
                  <c:v>20</c:v>
                </c:pt>
                <c:pt idx="6">
                  <c:v>80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v>Подскок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v>Ритник</c:v>
          </c:tx>
          <c:marker>
            <c:symbol val="none"/>
          </c:marker>
          <c:cat>
            <c:numRef>
              <c:f>Sheet1!$E$1:$E$15</c:f>
              <c:numCache>
                <c:formatCode>General</c:formatCode>
                <c:ptCount val="15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20</c:v>
                </c:pt>
                <c:pt idx="4">
                  <c:v>5</c:v>
                </c:pt>
                <c:pt idx="5">
                  <c:v>0</c:v>
                </c:pt>
                <c:pt idx="6">
                  <c:v>20</c:v>
                </c:pt>
                <c:pt idx="7">
                  <c:v>5</c:v>
                </c:pt>
                <c:pt idx="8">
                  <c:v>0</c:v>
                </c:pt>
                <c:pt idx="9">
                  <c:v>60</c:v>
                </c:pt>
                <c:pt idx="10">
                  <c:v>80</c:v>
                </c:pt>
                <c:pt idx="11">
                  <c:v>0</c:v>
                </c:pt>
                <c:pt idx="12">
                  <c:v>60</c:v>
                </c:pt>
                <c:pt idx="13">
                  <c:v>80</c:v>
                </c:pt>
                <c:pt idx="14">
                  <c:v>0</c:v>
                </c:pt>
              </c:numCache>
            </c:numRef>
          </c:cat>
          <c:val>
            <c:numRef>
              <c:f>Sheet1!$B$22:$B$36</c:f>
              <c:numCache>
                <c:formatCode>General</c:formatCode>
                <c:ptCount val="15"/>
                <c:pt idx="0">
                  <c:v>0</c:v>
                </c:pt>
                <c:pt idx="1">
                  <c:v>5</c:v>
                </c:pt>
                <c:pt idx="2">
                  <c:v>0</c:v>
                </c:pt>
                <c:pt idx="3">
                  <c:v>20</c:v>
                </c:pt>
                <c:pt idx="4">
                  <c:v>60</c:v>
                </c:pt>
                <c:pt idx="5">
                  <c:v>20</c:v>
                </c:pt>
                <c:pt idx="6">
                  <c:v>20</c:v>
                </c:pt>
                <c:pt idx="7">
                  <c:v>60</c:v>
                </c:pt>
                <c:pt idx="8">
                  <c:v>20</c:v>
                </c:pt>
                <c:pt idx="9">
                  <c:v>0</c:v>
                </c:pt>
                <c:pt idx="10">
                  <c:v>90</c:v>
                </c:pt>
                <c:pt idx="11">
                  <c:v>60</c:v>
                </c:pt>
                <c:pt idx="12">
                  <c:v>0</c:v>
                </c:pt>
                <c:pt idx="13">
                  <c:v>90</c:v>
                </c:pt>
                <c:pt idx="1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4406272"/>
        <c:axId val="234407808"/>
      </c:lineChart>
      <c:catAx>
        <c:axId val="2344062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one"/>
        <c:crossAx val="234407808"/>
        <c:crosses val="autoZero"/>
        <c:auto val="1"/>
        <c:lblAlgn val="ctr"/>
        <c:lblOffset val="100"/>
        <c:noMultiLvlLbl val="0"/>
      </c:catAx>
      <c:valAx>
        <c:axId val="23440780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one"/>
        <c:crossAx val="23440627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C8"/>
    <w:rsid w:val="00455A4C"/>
    <w:rsid w:val="00E7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DC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D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All09</b:Tag>
    <b:SourceType>JournalArticle</b:SourceType>
    <b:Guid>{D127C11D-F50C-4020-B8F0-1294DB4BDAF5}</b:Guid>
    <b:Title>Distributed Recognition of Human Actions Using Wearable Motion Sensor Networks</b:Title>
    <b:Year>2009</b:Year>
    <b:LCID>en-US</b:LCID>
    <b:Author>
      <b:Author>
        <b:NameList>
          <b:Person>
            <b:Last>Allen Y. Yang</b:Last>
            <b:First>Roozbeh</b:First>
            <b:Middle>Jafari, S. Shankar Sastry, Ruzena Bajcsy</b:Middle>
          </b:Person>
        </b:NameList>
      </b:Author>
    </b:Author>
    <b:JournalName>Journal of Ambient Intelligence and Smart Environments</b:JournalName>
    <b:RefOrder>1</b:RefOrder>
  </b:Source>
  <b:Source>
    <b:Tag>Osa03</b:Tag>
    <b:SourceType>JournalArticle</b:SourceType>
    <b:Guid>{51584BD0-0B51-4135-9E08-BDDCD64E9F18}</b:Guid>
    <b:LCID>en-US</b:LCID>
    <b:Author>
      <b:Author>
        <b:NameList>
          <b:Person>
            <b:Last>Osama Masoud</b:Last>
            <b:First>Nikos</b:First>
            <b:Middle>Papanikolopoulos</b:Middle>
          </b:Person>
        </b:NameList>
      </b:Author>
    </b:Author>
    <b:Title>A Method For Human Action Recognition</b:Title>
    <b:Year>2003</b:Year>
    <b:RefOrder>2</b:RefOrder>
  </b:Source>
  <b:Source>
    <b:Tag>Yas</b:Tag>
    <b:SourceType>JournalArticle</b:SourceType>
    <b:Guid>{1B9401BF-231B-4E86-9CDB-01D38D414B81}</b:Guid>
    <b:Author>
      <b:Author>
        <b:NameList>
          <b:Person>
            <b:Last>Yasuo Kuniyoshi</b:Last>
            <b:First>Hirochika</b:First>
            <b:Middle>Inoue</b:Middle>
          </b:Person>
        </b:NameList>
      </b:Author>
    </b:Author>
    <b:Title>Qualitative Recognition of Ongoing Human Action Sequences</b:Title>
    <b:RefOrder>3</b:RefOrder>
  </b:Source>
  <b:Source>
    <b:Tag>Hen</b:Tag>
    <b:SourceType>JournalArticle</b:SourceType>
    <b:Guid>{29CDECD2-FFD6-4042-8167-809CAF91E390}</b:Guid>
    <b:Author>
      <b:Author>
        <b:NameList>
          <b:Person>
            <b:Last>Heng Wang</b:Last>
            <b:First>Muhammad</b:First>
            <b:Middle>Muneeb Ullah, Alexander Kläser, Ivan Laptev, Cordelia Schmid</b:Middle>
          </b:Person>
        </b:NameList>
      </b:Author>
    </b:Author>
    <b:Title>Evaluation of local spatio-temporal features</b:Title>
    <b:RefOrder>4</b:RefOrder>
  </b:Source>
  <b:Source>
    <b:Tag>Shi</b:Tag>
    <b:SourceType>JournalArticle</b:SourceType>
    <b:Guid>{5E18E9EF-21D1-4E25-A409-0382AD2A8E1B}</b:Guid>
    <b:Author>
      <b:Author>
        <b:NameList>
          <b:Person>
            <b:Last>Shiquan Wang</b:Last>
            <b:First>Kaiqi</b:First>
            <b:Middle>Huang, Tieniu Tan</b:Middle>
          </b:Person>
        </b:NameList>
      </b:Author>
    </b:Author>
    <b:Title>Human action recognition with pose similarity</b:Title>
    <b:RefOrder>5</b:RefOrder>
  </b:Source>
  <b:Source>
    <b:Tag>Wan08</b:Tag>
    <b:SourceType>JournalArticle</b:SourceType>
    <b:Guid>{472EA42E-8CFD-4578-AB9A-FD449475BDC5}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22</b:RefOrder>
  </b:Source>
  <b:Source>
    <b:Tag>Wan</b:Tag>
    <b:SourceType>JournalArticle</b:SourceType>
    <b:Guid>{DE3E78EB-20BD-4DB7-972A-7B90D0F4F759}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Action Recognition Based on A Bag of 3D Points</b:Title>
    <b:RefOrder>7</b:RefOrder>
  </b:Source>
  <b:Source>
    <b:Tag>Wan1</b:Tag>
    <b:SourceType>JournalArticle</b:SourceType>
    <b:Guid>{564C7615-67A7-4308-A478-6E71C4FC2972}</b:Guid>
    <b:Author>
      <b:Author>
        <b:NameList>
          <b:Person>
            <b:Last>Wanqing Li</b:Last>
            <b:First>Zhengyou</b:First>
            <b:Middle>Zhang, Zicheng Liu</b:Middle>
          </b:Person>
        </b:NameList>
      </b:Author>
    </b:Author>
    <b:Title>Expandable Data-Driven Graphical Modeling of Human Actions Based on Salient Postures</b:Title>
    <b:JournalName>IEEE TRANSACTIONS ON CIRCUITS AND SYSTEMS FOR VIDEO TECHNOLOGY</b:JournalName>
    <b:Year>2008</b:Year>
    <b:Volume>18</b:Volume>
    <b:RefOrder>6</b:RefOrder>
  </b:Source>
  <b:Source>
    <b:Tag>Yen</b:Tag>
    <b:SourceType>JournalArticle</b:SourceType>
    <b:Guid>{6E59FD5B-54FF-4493-8FA3-D717A46EFB13}</b:Guid>
    <b:Author>
      <b:Author>
        <b:NameList>
          <b:Person>
            <b:Last>Yen-Lin Chen</b:Last>
            <b:First>Jinxiang</b:First>
            <b:Middle>Chai</b:Middle>
          </b:Person>
        </b:NameList>
      </b:Author>
    </b:Author>
    <b:Title>3D Reconstruction of Human Motion and Skeleton from Uncalibrated Monocular Video</b:Title>
    <b:RefOrder>9</b:RefOrder>
  </b:Source>
  <b:Source>
    <b:Tag>Aye11</b:Tag>
    <b:SourceType>JournalArticle</b:SourceType>
    <b:Guid>{05FD70D0-F7FC-4C06-BE95-51B54760A156}</b:Guid>
    <b:LCID>en-US</b:LCID>
    <b:Author>
      <b:Author>
        <b:NameList>
          <b:Person>
            <b:Last>Ayet Shaiek</b:Last>
            <b:First>Fabien</b:First>
            <b:Middle>Moutarde</b:Middle>
          </b:Person>
        </b:NameList>
      </b:Author>
    </b:Author>
    <b:Title>3D keypoint detectors and descriptors for 3D objects recognition with TOF camera</b:Title>
    <b:JournalName>IS&amp;T/SPIE Electronic Imaging conference on 3D Image Processing (3DIP) and applications,</b:JournalName>
    <b:Year>2011</b:Year>
    <b:RefOrder>8</b:RefOrder>
  </b:Source>
  <b:Source>
    <b:Tag>Jam</b:Tag>
    <b:SourceType>JournalArticle</b:SourceType>
    <b:Guid>{1D0B2883-9E87-4529-90F0-3E5AABAE1F7D}</b:Guid>
    <b:Author>
      <b:Author>
        <b:NameList>
          <b:Person>
            <b:Last>Jamie Shotton</b:Last>
            <b:First>Andrew</b:First>
            <b:Middle>Fitzgibbon, Mat Cook, Toby Sharp, Mark Finocchio, Richard Moore, Alex Kipman, Andrew Blake</b:Middle>
          </b:Person>
        </b:NameList>
      </b:Author>
    </b:Author>
    <b:Title>Real-Time Human Pose Recognition in Parts from Single Depth Images</b:Title>
    <b:RefOrder>13</b:RefOrder>
  </b:Source>
  <b:Source>
    <b:Tag>MDi</b:Tag>
    <b:SourceType>JournalArticle</b:SourceType>
    <b:Guid>{8C6B1B70-D7E7-4DF1-9986-BF210217ECE8}</b:Guid>
    <b:Author>
      <b:Author>
        <b:NameList>
          <b:Person>
            <b:Last>M. Dimitrijevic</b:Last>
            <b:First>V.</b:First>
            <b:Middle>Lepetit and P. Fua</b:Middle>
          </b:Person>
        </b:NameList>
      </b:Author>
    </b:Author>
    <b:Title>Human Body Pose Recognition Using Spatio-Temporal Templates</b:Title>
    <b:RefOrder>10</b:RefOrder>
  </b:Source>
  <b:Source>
    <b:Tag>Him</b:Tag>
    <b:SourceType>JournalArticle</b:SourceType>
    <b:Guid>{696C67B5-E5F1-4ED9-8C45-23867424BC5D}</b:Guid>
    <b:LCID>en-US</b:LCID>
    <b:Author>
      <b:Author>
        <b:NameList>
          <b:Person>
            <b:Last>Himanshu Prakash Jain</b:Last>
            <b:First>Anbumani</b:First>
            <b:Middle>Subramanian</b:Middle>
          </b:Person>
        </b:NameList>
      </b:Author>
    </b:Author>
    <b:Title>Real-time Upper-body Human Pose Estimation using a Depth Camera</b:Title>
    <b:RefOrder>14</b:RefOrder>
  </b:Source>
  <b:Source>
    <b:Tag>Ben</b:Tag>
    <b:SourceType>JournalArticle</b:SourceType>
    <b:Guid>{8E2E2888-F328-432E-BC1A-EA94230053A1}</b:Guid>
    <b:Author>
      <b:Author>
        <b:NameList>
          <b:Person>
            <b:Last>Laxton</b:Last>
            <b:First>Benjamin</b:First>
          </b:Person>
        </b:NameList>
      </b:Author>
    </b:Author>
    <b:Title>Monocular Human Pose Estimation</b:Title>
    <b:RefOrder>11</b:RefOrder>
  </b:Source>
  <b:Source>
    <b:Tag>Vin</b:Tag>
    <b:SourceType>JournalArticle</b:SourceType>
    <b:Guid>{8EDD1874-39AC-4A79-9822-7CAE5BD75B43}</b:Guid>
    <b:Author>
      <b:Author>
        <b:NameList>
          <b:Person>
            <b:Last>Vincent Lepetit</b:Last>
            <b:First>Pascal</b:First>
            <b:Middle>Lagger, Pascal Fua</b:Middle>
          </b:Person>
        </b:NameList>
      </b:Author>
    </b:Author>
    <b:Title>Randomized Trees for Real-Time Keypoint Recognition</b:Title>
    <b:RefOrder>12</b:RefOrder>
  </b:Source>
  <b:Source>
    <b:Tag>Jia11</b:Tag>
    <b:SourceType>JournalArticle</b:SourceType>
    <b:Guid>{ACA0E9A7-7AD6-4D4E-95C9-7C2A718DA613}</b:Guid>
    <b:Author>
      <b:Author>
        <b:NameList>
          <b:Person>
            <b:Last>Jian Yao</b:Last>
            <b:First>Jean-Marc</b:First>
            <b:Middle>Odobez</b:Middle>
          </b:Person>
        </b:NameList>
      </b:Author>
    </b:Author>
    <b:Title>Fast Human Detection from Joint Appearance and Foreground Feature Subset Covariances</b:Title>
    <b:JournalName>CVIU</b:JournalName>
    <b:Year>2011</b:Year>
    <b:Volume>115</b:Volume>
    <b:Issue>10</b:Issue>
    <b:RefOrder>15</b:RefOrder>
  </b:Source>
  <b:Source>
    <b:Tag>Ang</b:Tag>
    <b:SourceType>JournalArticle</b:SourceType>
    <b:Guid>{69F3CA44-4175-4C19-88A4-308EEF6019A8}</b:Guid>
    <b:Author>
      <b:Author>
        <b:NameList>
          <b:Person>
            <b:Last>Angela Yao</b:Last>
            <b:First>Juergen</b:First>
            <b:Middle>Gall, Gabriele Fanelli, Luc Van Gool</b:Middle>
          </b:Person>
        </b:NameList>
      </b:Author>
    </b:Author>
    <b:Title>Does Human Action Recognition Benefit from Pose Estimation?</b:Title>
    <b:RefOrder>16</b:RefOrder>
  </b:Source>
  <b:Source>
    <b:Tag>Fer</b:Tag>
    <b:SourceType>JournalArticle</b:SourceType>
    <b:Guid>{F4BEC6B8-91A0-46AA-9E59-E0586861AAA7}</b:Guid>
    <b:Author>
      <b:Author>
        <b:NameList>
          <b:Person>
            <b:Last>Ferda Ofli</b:Last>
            <b:First>Rizwan</b:First>
            <b:Middle>Chaudhry, Gregorij Kurillo, Rene Vidal and Ruzena Bajcsy</b:Middle>
          </b:Person>
        </b:NameList>
      </b:Author>
    </b:Author>
    <b:Title>Sequence of the Most Informative Joints (SMIJ): A New Representation for Human Skeletal Action Recognition</b:Title>
    <b:RefOrder>17</b:RefOrder>
  </b:Source>
  <b:Source>
    <b:Tag>Mül07</b:Tag>
    <b:SourceType>Book</b:SourceType>
    <b:Guid>{D23B58E9-EC3F-4A7E-9A1B-F29F61A1C61A}</b:Guid>
    <b:Author>
      <b:Author>
        <b:NameList>
          <b:Person>
            <b:Last>Müller</b:Last>
            <b:First>Meinard</b:First>
          </b:Person>
        </b:NameList>
      </b:Author>
    </b:Author>
    <b:Title>Information Retrieval for Music and Motion</b:Title>
    <b:Year>2007</b:Year>
    <b:Publisher>Springer</b:Publisher>
    <b:RefOrder>18</b:RefOrder>
  </b:Source>
  <b:Source>
    <b:Tag>Pav08</b:Tag>
    <b:SourceType>JournalArticle</b:SourceType>
    <b:Guid>{DC2A546B-F4C0-4A53-BBEA-F65E672085A0}</b:Guid>
    <b:Title>Dynamic Time Warping Algorithm Review</b:Title>
    <b:Year>2008</b:Year>
    <b:LCID>en-US</b:LCID>
    <b:Author>
      <b:Author>
        <b:NameList>
          <b:Person>
            <b:Last>Senin</b:Last>
            <b:First>Pavel</b:First>
          </b:Person>
        </b:NameList>
      </b:Author>
    </b:Author>
    <b:RefOrder>19</b:RefOrder>
  </b:Source>
  <b:Source>
    <b:Tag>Ral04</b:Tag>
    <b:SourceType>JournalArticle</b:SourceType>
    <b:Guid>{D0A16064-2BF6-47E3-A0C7-5DB40B3AD692}</b:Guid>
    <b:Author>
      <b:Author>
        <b:NameList>
          <b:Person>
            <b:Last>Niels</b:Last>
            <b:First>Ralph</b:First>
          </b:Person>
        </b:NameList>
      </b:Author>
    </b:Author>
    <b:Title>Dynamic Time Warping - An intuitive way of handwriting recognition?</b:Title>
    <b:Year>2004</b:Year>
    <b:RefOrder>20</b:RefOrder>
  </b:Source>
  <b:Source>
    <b:Tag>Sta</b:Tag>
    <b:SourceType>JournalArticle</b:SourceType>
    <b:Guid>{97E43744-83A9-4B04-99B0-0A710188100B}</b:Guid>
    <b:Author>
      <b:Author>
        <b:NameList>
          <b:Person>
            <b:Last>Stan Salvador</b:Last>
            <b:First>Philip</b:First>
            <b:Middle>Chan</b:Middle>
          </b:Person>
        </b:NameList>
      </b:Author>
    </b:Author>
    <b:Title>FastDTW: Toward Accurate Dynamic Time Warping in Linear Time and Space</b:Title>
    <b:RefOrder>21</b:RefOrder>
  </b:Source>
</b:Sources>
</file>

<file path=customXml/itemProps1.xml><?xml version="1.0" encoding="utf-8"?>
<ds:datastoreItem xmlns:ds="http://schemas.openxmlformats.org/officeDocument/2006/customXml" ds:itemID="{B929102D-A17D-47EE-A689-AFA37BDE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4584</TotalTime>
  <Pages>1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Разпознаване на човешки активности на база 3D реконструкция на скелета</vt:lpstr>
    </vt:vector>
  </TitlesOfParts>
  <Company>УЧЕНИЧЕСКИ ИНСТИТУТ ПО МАТЕМАТИКАИ ИНФОРМАТИКА</Company>
  <LinksUpToDate>false</LinksUpToDate>
  <CharactersWithSpaces>25757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Разпознаване на човешки активности на база 3D реконструкция на скелета</dc:title>
  <dc:subject/>
  <dc:creator>Автор: Любомир Янчев</dc:creator>
  <cp:keywords/>
  <dc:description/>
  <cp:lastModifiedBy>Lyubo</cp:lastModifiedBy>
  <cp:revision>93</cp:revision>
  <cp:lastPrinted>2012-09-27T20:17:00Z</cp:lastPrinted>
  <dcterms:created xsi:type="dcterms:W3CDTF">2012-08-28T13:51:00Z</dcterms:created>
  <dcterms:modified xsi:type="dcterms:W3CDTF">2012-11-21T20:40:00Z</dcterms:modified>
</cp:coreProperties>
</file>